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left"/>
        <w:outlineLvl w:val="0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3</w:t>
      </w:r>
    </w:p>
    <w:p>
      <w:pPr>
        <w:widowControl/>
        <w:adjustRightInd w:val="0"/>
        <w:snapToGrid w:val="0"/>
        <w:jc w:val="left"/>
        <w:outlineLvl w:val="0"/>
        <w:rPr>
          <w:rFonts w:ascii="仿宋_GB2312" w:hAnsi="仿宋_GB2312" w:eastAsia="仿宋_GB2312" w:cs="仿宋_GB2312"/>
          <w:sz w:val="32"/>
          <w:szCs w:val="32"/>
        </w:rPr>
      </w:pPr>
    </w:p>
    <w:p>
      <w:pPr>
        <w:widowControl/>
        <w:adjustRightInd w:val="0"/>
        <w:snapToGrid w:val="0"/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bCs/>
          <w:sz w:val="36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44"/>
        </w:rPr>
        <w:t>佛山市中小学人工智能展示</w:t>
      </w: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44"/>
          <w:lang w:eastAsia="zh-CN"/>
        </w:rPr>
        <w:t>活动</w:t>
      </w:r>
    </w:p>
    <w:p>
      <w:pPr>
        <w:widowControl/>
        <w:adjustRightInd w:val="0"/>
        <w:snapToGrid w:val="0"/>
        <w:jc w:val="center"/>
        <w:outlineLvl w:val="0"/>
        <w:rPr>
          <w:rFonts w:ascii="方正小标宋简体" w:hAnsi="方正小标宋简体" w:eastAsia="方正小标宋简体" w:cs="方正小标宋简体"/>
          <w:sz w:val="36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44"/>
        </w:rPr>
        <w:t>数据耦合项目要求</w:t>
      </w:r>
    </w:p>
    <w:p>
      <w:pPr>
        <w:widowControl/>
        <w:adjustRightInd w:val="0"/>
        <w:snapToGrid w:val="0"/>
        <w:spacing w:line="440" w:lineRule="exact"/>
        <w:ind w:firstLine="640" w:firstLineChars="200"/>
        <w:jc w:val="left"/>
        <w:outlineLvl w:val="0"/>
        <w:rPr>
          <w:rFonts w:ascii="黑体" w:hAnsi="宋体" w:eastAsia="黑体"/>
          <w:sz w:val="32"/>
          <w:szCs w:val="32"/>
        </w:rPr>
      </w:pPr>
    </w:p>
    <w:p>
      <w:pPr>
        <w:widowControl/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项目说明。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  <w:lang w:eastAsia="zh-CN"/>
        </w:rPr>
        <w:t>　　</w:t>
      </w:r>
      <w:r>
        <w:rPr>
          <w:rFonts w:hint="eastAsia" w:ascii="仿宋_GB2312" w:hAnsi="宋体" w:eastAsia="仿宋_GB2312" w:cs="宋体"/>
          <w:kern w:val="0"/>
          <w:sz w:val="32"/>
        </w:rPr>
        <w:t>从一个大数据集中发现数据之间的内在规律，用于现状分析、关系分析、预测分析。参加代表队根据“数据耦合任务”设计方案，通过设计程序完成数据预处理、分析数据、数据可视化。同时，撰写涵括设计理念、原理、技术、实现、成果的报告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组别设置</w:t>
      </w:r>
      <w:r>
        <w:rPr>
          <w:rFonts w:hint="eastAsia" w:ascii="仿宋_GB2312" w:hAnsi="宋体" w:eastAsia="仿宋_GB2312" w:cs="宋体"/>
          <w:kern w:val="0"/>
          <w:sz w:val="32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b/>
          <w:kern w:val="0"/>
          <w:sz w:val="32"/>
          <w:lang w:eastAsia="zh-CN"/>
        </w:rPr>
        <w:t>　　</w:t>
      </w:r>
      <w:r>
        <w:rPr>
          <w:rFonts w:hint="eastAsia" w:ascii="仿宋_GB2312" w:hAnsi="宋体" w:eastAsia="仿宋_GB2312" w:cs="宋体"/>
          <w:kern w:val="0"/>
          <w:sz w:val="32"/>
        </w:rPr>
        <w:t>分别设置小学、初中、高（职）中三个组别。每个展示队应由2名学生及1—2名指导教师组成。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名额分配</w:t>
      </w:r>
    </w:p>
    <w:tbl>
      <w:tblPr>
        <w:tblStyle w:val="24"/>
        <w:tblW w:w="9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1824"/>
        <w:gridCol w:w="1743"/>
        <w:gridCol w:w="2148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区域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小学组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初中组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高（职）中组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禅城区（含市直）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2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2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2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南海区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顺德区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高明区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三水区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21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1</w:t>
            </w:r>
          </w:p>
        </w:tc>
        <w:tc>
          <w:tcPr>
            <w:tcW w:w="19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仿宋_GB2312" w:hAnsi="宋体" w:eastAsia="仿宋_GB2312" w:cs="宋体"/>
                <w:kern w:val="0"/>
                <w:sz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</w:rPr>
              <w:t>3</w:t>
            </w:r>
          </w:p>
        </w:tc>
      </w:tr>
    </w:tbl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展示规则。</w:t>
      </w:r>
    </w:p>
    <w:p>
      <w:pPr>
        <w:numPr>
          <w:ilvl w:val="0"/>
          <w:numId w:val="0"/>
        </w:num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  <w:lang w:eastAsia="zh-CN"/>
        </w:rPr>
        <w:t>　　</w:t>
      </w: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活动</w:t>
      </w:r>
      <w:r>
        <w:rPr>
          <w:rFonts w:hint="eastAsia" w:ascii="仿宋_GB2312" w:eastAsia="仿宋_GB2312"/>
          <w:sz w:val="32"/>
          <w:szCs w:val="32"/>
        </w:rPr>
        <w:t>分为程序设计、撰写报告和答辩三个环节。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参加队伍根据题目进行</w:t>
      </w:r>
      <w:r>
        <w:rPr>
          <w:rFonts w:hint="eastAsia" w:ascii="仿宋_GB2312" w:eastAsia="仿宋_GB2312"/>
          <w:sz w:val="32"/>
          <w:szCs w:val="32"/>
        </w:rPr>
        <w:t>程序设计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经过专家评审后，遴选优秀队伍进入</w:t>
      </w:r>
      <w:r>
        <w:rPr>
          <w:rFonts w:hint="eastAsia" w:ascii="仿宋_GB2312" w:eastAsia="仿宋_GB2312"/>
          <w:sz w:val="32"/>
          <w:szCs w:val="32"/>
        </w:rPr>
        <w:t>撰写PPT报告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和</w:t>
      </w:r>
      <w:r>
        <w:rPr>
          <w:rFonts w:hint="eastAsia" w:ascii="仿宋_GB2312" w:eastAsia="仿宋_GB2312"/>
          <w:sz w:val="32"/>
          <w:szCs w:val="32"/>
        </w:rPr>
        <w:t>答辩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环节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numPr>
          <w:ilvl w:val="0"/>
          <w:numId w:val="3"/>
        </w:numPr>
        <w:spacing w:line="360" w:lineRule="auto"/>
        <w:ind w:firstLine="64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程序设计。组委会现场发布题目，选手在规定时间内设计、编写和调试程序，时间结束前运行和提交结果。使用的电脑由组委会统一提供。</w:t>
      </w: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预装编程环境为anaconda3 （附带python3、idle、jupyter notebook等工具）、sklearn 0.22.1</w:t>
      </w:r>
      <w:r>
        <w:rPr>
          <w:rFonts w:hint="eastAsia" w:ascii="仿宋_GB2312" w:hAnsi="宋体" w:eastAsia="仿宋_GB2312" w:cs="宋体"/>
          <w:kern w:val="0"/>
          <w:sz w:val="32"/>
        </w:rPr>
        <w:t>。</w:t>
      </w: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预装</w:t>
      </w:r>
      <w:r>
        <w:rPr>
          <w:rFonts w:ascii="仿宋_GB2312" w:hAnsi="宋体" w:eastAsia="仿宋_GB2312" w:cs="宋体"/>
          <w:kern w:val="0"/>
          <w:sz w:val="32"/>
        </w:rPr>
        <w:t>图形</w:t>
      </w: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化</w:t>
      </w:r>
      <w:r>
        <w:rPr>
          <w:rFonts w:ascii="仿宋_GB2312" w:hAnsi="宋体" w:eastAsia="仿宋_GB2312" w:cs="宋体"/>
          <w:kern w:val="0"/>
          <w:sz w:val="32"/>
        </w:rPr>
        <w:t>编程</w:t>
      </w:r>
      <w:r>
        <w:rPr>
          <w:rFonts w:hint="eastAsia" w:ascii="仿宋_GB2312" w:hAnsi="宋体" w:eastAsia="仿宋_GB2312" w:cs="宋体"/>
          <w:kern w:val="0"/>
          <w:sz w:val="32"/>
        </w:rPr>
        <w:t>工具为</w:t>
      </w:r>
      <w:r>
        <w:rPr>
          <w:rFonts w:ascii="仿宋_GB2312" w:hAnsi="宋体" w:eastAsia="仿宋_GB2312" w:cs="宋体"/>
          <w:kern w:val="0"/>
          <w:sz w:val="32"/>
        </w:rPr>
        <w:t>Mixpy</w:t>
      </w:r>
      <w:r>
        <w:rPr>
          <w:rFonts w:hint="eastAsia" w:ascii="仿宋_GB2312" w:hAnsi="宋体" w:eastAsia="仿宋_GB2312" w:cs="宋体"/>
          <w:kern w:val="0"/>
          <w:sz w:val="32"/>
          <w:lang w:eastAsia="zh-CN"/>
        </w:rPr>
        <w:t>、</w:t>
      </w:r>
      <w:r>
        <w:rPr>
          <w:rFonts w:hint="eastAsia" w:ascii="仿宋_GB2312" w:hAnsi="宋体" w:eastAsia="仿宋_GB2312" w:cs="宋体"/>
          <w:kern w:val="0"/>
          <w:sz w:val="32"/>
          <w:lang w:val="en-US" w:eastAsia="zh-Hans"/>
        </w:rPr>
        <w:t>海龟编辑器</w:t>
      </w:r>
      <w:r>
        <w:rPr>
          <w:rFonts w:hint="eastAsia" w:ascii="仿宋_GB2312" w:hAnsi="宋体" w:eastAsia="仿宋_GB2312" w:cs="宋体"/>
          <w:kern w:val="0"/>
          <w:sz w:val="32"/>
        </w:rPr>
        <w:t>。程序设计过程中电脑不能连接外网，但</w:t>
      </w:r>
      <w:r>
        <w:rPr>
          <w:rFonts w:ascii="仿宋_GB2312" w:hAnsi="宋体" w:eastAsia="仿宋_GB2312" w:cs="宋体"/>
          <w:kern w:val="0"/>
          <w:sz w:val="32"/>
        </w:rPr>
        <w:t>可在</w:t>
      </w:r>
      <w:r>
        <w:rPr>
          <w:rFonts w:hint="eastAsia" w:ascii="仿宋_GB2312" w:hAnsi="宋体" w:eastAsia="仿宋_GB2312" w:cs="宋体"/>
          <w:kern w:val="0"/>
          <w:sz w:val="32"/>
        </w:rPr>
        <w:t>展示</w:t>
      </w:r>
      <w:r>
        <w:rPr>
          <w:rFonts w:ascii="仿宋_GB2312" w:hAnsi="宋体" w:eastAsia="仿宋_GB2312" w:cs="宋体"/>
          <w:kern w:val="0"/>
          <w:sz w:val="32"/>
        </w:rPr>
        <w:t>前提出所需安装的软件</w:t>
      </w:r>
      <w:r>
        <w:rPr>
          <w:rFonts w:hint="eastAsia" w:ascii="仿宋_GB2312" w:hAnsi="宋体" w:eastAsia="仿宋_GB2312" w:cs="宋体"/>
          <w:kern w:val="0"/>
          <w:sz w:val="32"/>
        </w:rPr>
        <w:t>和库，经组委会审核后统一部署</w:t>
      </w:r>
      <w:r>
        <w:rPr>
          <w:rFonts w:ascii="仿宋_GB2312" w:hAnsi="宋体" w:eastAsia="仿宋_GB2312" w:cs="宋体"/>
          <w:kern w:val="0"/>
          <w:sz w:val="32"/>
        </w:rPr>
        <w:t>。</w:t>
      </w:r>
    </w:p>
    <w:p>
      <w:pPr>
        <w:numPr>
          <w:ilvl w:val="0"/>
          <w:numId w:val="4"/>
        </w:numPr>
        <w:spacing w:line="360" w:lineRule="auto"/>
        <w:ind w:firstLine="64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撰写报告。根据程序运行结果撰写分析报告，对程序运行结果进行描述。</w:t>
      </w:r>
    </w:p>
    <w:p>
      <w:pPr>
        <w:numPr>
          <w:ilvl w:val="0"/>
          <w:numId w:val="4"/>
        </w:numPr>
        <w:spacing w:line="360" w:lineRule="auto"/>
        <w:ind w:firstLine="64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答辩环节。</w:t>
      </w: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上交程序文件（.py或.ipynb）及分析报告（.doc或.docx），</w:t>
      </w:r>
      <w:r>
        <w:rPr>
          <w:rFonts w:hint="eastAsia" w:ascii="仿宋_GB2312" w:hAnsi="宋体" w:eastAsia="仿宋_GB2312" w:cs="宋体"/>
          <w:kern w:val="0"/>
          <w:sz w:val="32"/>
        </w:rPr>
        <w:t>由专家对项目进行评核，遴选优秀成果进入答辩。答辩环节每组5分钟，评委根据选手现场表现进行评分。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展示内容。</w:t>
      </w:r>
    </w:p>
    <w:p>
      <w:p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　　</w:t>
      </w:r>
      <w:r>
        <w:rPr>
          <w:rFonts w:ascii="仿宋_GB2312" w:hAnsi="宋体" w:eastAsia="仿宋_GB2312" w:cs="宋体"/>
          <w:kern w:val="0"/>
          <w:sz w:val="32"/>
        </w:rPr>
        <w:t>1、数据准备：导入和导出；</w:t>
      </w:r>
    </w:p>
    <w:p>
      <w:p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　　</w:t>
      </w:r>
      <w:r>
        <w:rPr>
          <w:rFonts w:ascii="仿宋_GB2312" w:hAnsi="宋体" w:eastAsia="仿宋_GB2312" w:cs="宋体"/>
          <w:kern w:val="0"/>
          <w:sz w:val="32"/>
        </w:rPr>
        <w:t>2、数据预处理：合并、计算、分组、清洗降噪；</w:t>
      </w:r>
    </w:p>
    <w:p>
      <w:p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　　</w:t>
      </w:r>
      <w:r>
        <w:rPr>
          <w:rFonts w:ascii="仿宋_GB2312" w:hAnsi="宋体" w:eastAsia="仿宋_GB2312" w:cs="宋体"/>
          <w:kern w:val="0"/>
          <w:sz w:val="32"/>
        </w:rPr>
        <w:t>3、数据分析：分析与建模；</w:t>
      </w:r>
    </w:p>
    <w:p>
      <w:pPr>
        <w:spacing w:line="360" w:lineRule="auto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　　</w:t>
      </w:r>
      <w:r>
        <w:rPr>
          <w:rFonts w:ascii="仿宋_GB2312" w:hAnsi="宋体" w:eastAsia="仿宋_GB2312" w:cs="宋体"/>
          <w:kern w:val="0"/>
          <w:sz w:val="32"/>
        </w:rPr>
        <w:t>4、数据可视化：组织数据、展示数据，得出结果与推论。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</w:rPr>
        <w:t>成果展示要求</w:t>
      </w:r>
    </w:p>
    <w:tbl>
      <w:tblPr>
        <w:tblStyle w:val="24"/>
        <w:tblW w:w="9076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3524"/>
        <w:gridCol w:w="71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评价条目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说  明</w:t>
            </w:r>
          </w:p>
        </w:tc>
        <w:tc>
          <w:tcPr>
            <w:tcW w:w="7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评分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评判导向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项目理解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从项目开展和分析报告中展现出对项目目标、内容与任务的正确理解。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10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能选用适当的数据分析工具，呈现数据。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小组协作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小组分工合理，协作紧密，合作有成效。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10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都参与了合作过程、同心协力地解决问题、做出了贡献。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数据预处理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获取数据后，对数据整理成适合数据分析的样式。参与程度、格式符合、清洗技术、输出种类。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15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能利用适当的工具对数据进行采集和分类，做数学运算，数据预处理后是否符合数据分析的要求与规范。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数据分析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选择合适的分析方法及工具，对预处理的数据进行分析，提取有价值的信息，形成有效结论。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15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能够了解常用的数据分析方法，有一定的数理逻辑能力。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数据可视化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能够有效、直观地传达分析人员表达的观点，把原始数据简单、直观化，能引导用户分析和推理出有效信息。多样准确。报告形式、技术难度、发布方式。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15</w:t>
            </w:r>
          </w:p>
        </w:tc>
        <w:tc>
          <w:tcPr>
            <w:tcW w:w="341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选用适当的数据分析工具，分析、呈现是否反应分析结果，选择的图表类型是否合适，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智慧发现并解析数据。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分析报告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有一个好的分析框架，层次明晰、图文并茂，有明确的结论、建议或解决方案。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</w:t>
            </w:r>
          </w:p>
        </w:tc>
        <w:tc>
          <w:tcPr>
            <w:tcW w:w="341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代码规范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所编写代码规范简洁，可读性强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15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代码变量及方法设置合理，逻辑清晰，有适当的注释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1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展示交流</w:t>
            </w:r>
          </w:p>
        </w:tc>
        <w:tc>
          <w:tcPr>
            <w:tcW w:w="35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仪态大方，语言整洁明了，能够清晰阐述自己的观点。</w:t>
            </w:r>
          </w:p>
        </w:tc>
        <w:tc>
          <w:tcPr>
            <w:tcW w:w="71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</w:t>
            </w:r>
          </w:p>
        </w:tc>
        <w:tc>
          <w:tcPr>
            <w:tcW w:w="34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一等奖后答辩，附加分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PPT制作精美，内容清晰、逻辑性强，包含所有要求内容，并在规定时间内有条理地介绍研究成果。</w:t>
            </w:r>
          </w:p>
        </w:tc>
      </w:tr>
    </w:tbl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宋体" w:eastAsia="仿宋_GB2312" w:cs="宋体"/>
          <w:kern w:val="0"/>
          <w:sz w:val="32"/>
        </w:rPr>
      </w:pPr>
      <w:r>
        <w:rPr>
          <w:rFonts w:hint="default" w:ascii="仿宋_GB2312" w:hAnsi="宋体" w:eastAsia="仿宋_GB2312" w:cs="宋体"/>
          <w:kern w:val="0"/>
          <w:sz w:val="32"/>
        </w:rPr>
        <w:t>评审标准</w:t>
      </w:r>
    </w:p>
    <w:p>
      <w:pPr>
        <w:numPr>
          <w:ilvl w:val="0"/>
          <w:numId w:val="0"/>
        </w:numPr>
        <w:spacing w:line="360" w:lineRule="auto"/>
        <w:rPr>
          <w:rFonts w:hint="default" w:ascii="仿宋_GB2312" w:hAnsi="宋体" w:eastAsia="仿宋_GB2312" w:cs="宋体"/>
          <w:kern w:val="0"/>
          <w:sz w:val="32"/>
          <w:lang w:val="en-US" w:eastAsia="zh-CN"/>
        </w:rPr>
      </w:pP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 xml:space="preserve">    活动以培养数据耦合思维为中心，将按照目标思维、对比思维、细分思维、溯源思维、相关思维、假设思维、逆向思维、演绎思维、归纳思维共九大思维要求开展活动评审。</w:t>
      </w:r>
    </w:p>
    <w:p>
      <w:pPr>
        <w:numPr>
          <w:ilvl w:val="0"/>
          <w:numId w:val="0"/>
        </w:numPr>
        <w:spacing w:line="360" w:lineRule="auto"/>
        <w:rPr>
          <w:rFonts w:hint="default" w:ascii="仿宋_GB2312" w:hAnsi="宋体" w:eastAsia="仿宋_GB2312" w:cs="宋体"/>
          <w:kern w:val="0"/>
          <w:sz w:val="32"/>
          <w:lang w:val="en-US" w:eastAsia="zh-CN"/>
        </w:rPr>
      </w:pPr>
      <w:r>
        <w:rPr>
          <w:rFonts w:hint="default" w:ascii="仿宋_GB2312" w:hAnsi="宋体" w:eastAsia="仿宋_GB2312" w:cs="宋体"/>
          <w:kern w:val="0"/>
          <w:sz w:val="32"/>
          <w:lang w:val="en-US" w:eastAsia="zh-CN"/>
        </w:rPr>
        <w:drawing>
          <wp:inline distT="0" distB="0" distL="114300" distR="114300">
            <wp:extent cx="6033770" cy="1717040"/>
            <wp:effectExtent l="0" t="0" r="5080" b="16510"/>
            <wp:docPr id="5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0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目标思维：根据题目要求，有明确且合理的数据分析目标。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1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对比思维：在分析过程中，适当地采用多维度数据对比方法。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2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细分思维：围绕数据分析目标，能发现异常数据，并从不同的维度进行细分分析，得出有支撑性的结论。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3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溯源思维：具有追根溯源精神，有一定的数据敏感度，从数据中找到蕴含的逻辑关系，并提出解决方案。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4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相关思维：主动寻找数据变量之间的相互关系，甚至得出定量的关联程度。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5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假设思维：能大胆地提出合理假设，并采用科学方法得到引证。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6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逆向思维：适当采取反向思维寻求解决问题的方法，如利用反证法分析数据规律。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7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演绎思维：能充分利用客观世界的一般规律，推导出数据中呈现的特定规律。</w:t>
      </w:r>
    </w:p>
    <w:p>
      <w:pPr>
        <w:numPr>
          <w:ilvl w:val="0"/>
          <w:numId w:val="5"/>
        </w:numPr>
        <w:ind w:firstLine="640" w:firstLineChars="200"/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pPrChange w:id="8" w:author="岑健林" w:date="2022-11-15T09:38:54Z">
          <w:pPr>
            <w:numPr>
              <w:ilvl w:val="0"/>
              <w:numId w:val="5"/>
            </w:numPr>
            <w:jc w:val="left"/>
          </w:pPr>
        </w:pPrChange>
      </w:pPr>
      <w:r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  <w:t>归纳</w:t>
      </w:r>
      <w:ins w:id="9" w:author="岑健林" w:date="2022-11-15T09:29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</w:t>
        </w:r>
      </w:ins>
      <w:ins w:id="10" w:author="岑健林" w:date="2022-11-15T09:29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1" w:author="岑健林" w:date="2022-11-15T09:29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" w:author="岑健林" w:date="2022-11-15T09:29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" w:author="岑健林" w:date="2022-11-15T09:29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" w:author="岑健林" w:date="2022-11-15T09:29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" w:author="岑健林" w:date="2022-11-15T09:29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" w:author="岑健林" w:date="2022-11-15T09:29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" w:author="岑健林" w:date="2022-11-15T09:29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8" w:author="岑健林" w:date="2022-11-15T09:29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" w:author="岑健林" w:date="2022-11-15T09:29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" w:author="岑健林" w:date="2022-11-15T09:29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1" w:author="岑健林" w:date="2022-11-15T09:29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2" w:author="岑健林" w:date="2022-11-15T09:29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" w:author="岑健林" w:date="2022-11-15T09:29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" w:author="岑健林" w:date="2022-11-15T09:29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5" w:author="岑健林" w:date="2022-11-15T09:29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6" w:author="岑健林" w:date="2022-11-15T09:29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7" w:author="岑健林" w:date="2022-11-15T09:29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" w:author="岑健林" w:date="2022-11-15T09:29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" w:author="岑健林" w:date="2022-11-15T09:29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" w:author="岑健林" w:date="2022-11-15T09:29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" w:author="岑健林" w:date="2022-11-15T09:29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" w:author="岑健林" w:date="2022-11-15T09:29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3" w:author="岑健林" w:date="2022-11-15T09:29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" w:author="岑健林" w:date="2022-11-15T09:29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" w:author="岑健林" w:date="2022-11-15T09:29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6" w:author="岑健林" w:date="2022-11-15T09:29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" w:author="岑健林" w:date="2022-11-15T09:29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" w:author="岑健林" w:date="2022-11-15T09:29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" w:author="岑健林" w:date="2022-11-15T09:29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" w:author="岑健林" w:date="2022-11-15T09:29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1" w:author="岑健林" w:date="2022-11-15T09:29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2" w:author="岑健林" w:date="2022-11-15T09:29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" w:author="岑健林" w:date="2022-11-15T09:29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" w:author="岑健林" w:date="2022-11-15T09:29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5" w:author="岑健林" w:date="2022-11-15T09:29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6" w:author="岑健林" w:date="2022-11-15T09:29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7" w:author="岑健林" w:date="2022-11-15T09:30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8" w:author="岑健林" w:date="2022-11-15T09:30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9" w:author="岑健林" w:date="2022-11-15T09:30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50" w:author="岑健林" w:date="2022-11-15T09:30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1" w:author="岑健林" w:date="2022-11-15T09:30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2" w:author="岑健林" w:date="2022-11-15T09:30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3" w:author="岑健林" w:date="2022-11-15T09:30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4" w:author="岑健林" w:date="2022-11-15T09:30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5" w:author="岑健林" w:date="2022-11-15T09:30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6" w:author="岑健林" w:date="2022-11-15T09:30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7" w:author="岑健林" w:date="2022-11-15T09:30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8" w:author="岑健林" w:date="2022-11-15T09:30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59" w:author="岑健林" w:date="2022-11-15T09:30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0" w:author="岑健林" w:date="2022-11-15T09:30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1" w:author="岑健林" w:date="2022-11-15T09:30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2" w:author="岑健林" w:date="2022-11-15T09:30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3" w:author="岑健林" w:date="2022-11-15T09:30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4" w:author="岑健林" w:date="2022-11-15T09:30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5" w:author="岑健林" w:date="2022-11-15T09:30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6" w:author="岑健林" w:date="2022-11-15T09:30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7" w:author="岑健林" w:date="2022-11-15T09:30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68" w:author="岑健林" w:date="2022-11-15T09:30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69" w:author="岑健林" w:date="2022-11-15T09:30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0" w:author="岑健林" w:date="2022-11-15T09:30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1" w:author="岑健林" w:date="2022-11-15T09:30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2" w:author="岑健林" w:date="2022-11-15T09:30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3" w:author="岑健林" w:date="2022-11-15T09:30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4" w:author="岑健林" w:date="2022-11-15T09:30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5" w:author="岑健林" w:date="2022-11-15T09:30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6" w:author="岑健林" w:date="2022-11-15T09:30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7" w:author="岑健林" w:date="2022-11-15T09:30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8" w:author="岑健林" w:date="2022-11-15T09:30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79" w:author="岑健林" w:date="2022-11-15T09:30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0" w:author="岑健林" w:date="2022-11-15T09:30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1" w:author="岑健林" w:date="2022-11-15T09:30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2" w:author="岑健林" w:date="2022-11-15T09:30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3" w:author="岑健林" w:date="2022-11-15T09:30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4" w:author="岑健林" w:date="2022-11-15T09:30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85" w:author="岑健林" w:date="2022-11-15T09:30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6" w:author="岑健林" w:date="2022-11-15T09:30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7" w:author="岑健林" w:date="2022-11-15T09:30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8" w:author="岑健林" w:date="2022-11-15T09:30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89" w:author="岑健林" w:date="2022-11-15T09:30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0" w:author="岑健林" w:date="2022-11-15T09:30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1" w:author="岑健林" w:date="2022-11-15T09:30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2" w:author="岑健林" w:date="2022-11-15T09:30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3" w:author="岑健林" w:date="2022-11-15T09:30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4" w:author="岑健林" w:date="2022-11-15T09:30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5" w:author="岑健林" w:date="2022-11-15T09:30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6" w:author="岑健林" w:date="2022-11-15T09:30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7" w:author="岑健林" w:date="2022-11-15T09:30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98" w:author="岑健林" w:date="2022-11-15T09:30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99" w:author="岑健林" w:date="2022-11-15T09:30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0" w:author="岑健林" w:date="2022-11-15T09:30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1" w:author="岑健林" w:date="2022-11-15T09:30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2" w:author="岑健林" w:date="2022-11-15T09:30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3" w:author="岑健林" w:date="2022-11-15T09:30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4" w:author="岑健林" w:date="2022-11-15T09:30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5" w:author="岑健林" w:date="2022-11-15T09:30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6" w:author="岑健林" w:date="2022-11-15T09:30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7" w:author="岑健林" w:date="2022-11-15T09:31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8" w:author="岑健林" w:date="2022-11-15T09:31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09" w:author="岑健林" w:date="2022-11-15T09:31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10" w:author="岑健林" w:date="2022-11-15T09:31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1" w:author="岑健林" w:date="2022-11-15T09:31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2" w:author="岑健林" w:date="2022-11-15T09:31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3" w:author="岑健林" w:date="2022-11-15T09:31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4" w:author="岑健林" w:date="2022-11-15T09:31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5" w:author="岑健林" w:date="2022-11-15T09:31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6" w:author="岑健林" w:date="2022-11-15T09:31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17" w:author="岑健林" w:date="2022-11-15T09:31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8" w:author="岑健林" w:date="2022-11-15T09:31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19" w:author="岑健林" w:date="2022-11-15T09:31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0" w:author="岑健林" w:date="2022-11-15T09:31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1" w:author="岑健林" w:date="2022-11-15T09:31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2" w:author="岑健林" w:date="2022-11-15T09:31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3" w:author="岑健林" w:date="2022-11-15T09:31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4" w:author="岑健林" w:date="2022-11-15T09:31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25" w:author="岑健林" w:date="2022-11-15T09:31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6" w:author="岑健林" w:date="2022-11-15T09:31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7" w:author="岑健林" w:date="2022-11-15T09:31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8" w:author="岑健林" w:date="2022-11-15T09:31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29" w:author="岑健林" w:date="2022-11-15T09:31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0" w:author="岑健林" w:date="2022-11-15T09:31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1" w:author="岑健林" w:date="2022-11-15T09:31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2" w:author="岑健林" w:date="2022-11-15T09:31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33" w:author="岑健林" w:date="2022-11-15T09:31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4" w:author="岑健林" w:date="2022-11-15T09:31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5" w:author="岑健林" w:date="2022-11-15T09:31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6" w:author="岑健林" w:date="2022-11-15T09:31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7" w:author="岑健林" w:date="2022-11-15T09:31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38" w:author="岑健林" w:date="2022-11-15T09:31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39" w:author="岑健林" w:date="2022-11-15T09:31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0" w:author="岑健林" w:date="2022-11-15T09:31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1" w:author="岑健林" w:date="2022-11-15T09:31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2" w:author="岑健林" w:date="2022-11-15T09:31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3" w:author="岑健林" w:date="2022-11-15T09:31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4" w:author="岑健林" w:date="2022-11-15T09:31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5" w:author="岑健林" w:date="2022-11-15T09:31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46" w:author="岑健林" w:date="2022-11-15T09:31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47" w:author="岑健林" w:date="2022-11-15T09:31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48" w:author="岑健林" w:date="2022-11-15T09:31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49" w:author="岑健林" w:date="2022-11-15T09:31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0" w:author="岑健林" w:date="2022-11-15T09:31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1" w:author="岑健林" w:date="2022-11-15T09:31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2" w:author="岑健林" w:date="2022-11-15T09:31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3" w:author="岑健林" w:date="2022-11-15T09:31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4" w:author="岑健林" w:date="2022-11-15T09:31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5" w:author="岑健林" w:date="2022-11-15T09:31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6" w:author="岑健林" w:date="2022-11-15T09:31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7" w:author="岑健林" w:date="2022-11-15T09:31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58" w:author="岑健林" w:date="2022-11-15T09:31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59" w:author="岑健林" w:date="2022-11-15T09:31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0" w:author="岑健林" w:date="2022-11-15T09:31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1" w:author="岑健林" w:date="2022-11-15T09:31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2" w:author="岑健林" w:date="2022-11-15T09:31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3" w:author="岑健林" w:date="2022-11-15T09:31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4" w:author="岑健林" w:date="2022-11-15T09:31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5" w:author="岑健林" w:date="2022-11-15T09:31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6" w:author="岑健林" w:date="2022-11-15T09:31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7" w:author="岑健林" w:date="2022-11-15T09:32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8" w:author="岑健林" w:date="2022-11-15T09:32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69" w:author="岑健林" w:date="2022-11-15T09:32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0" w:author="岑健林" w:date="2022-11-15T09:32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1" w:author="岑健林" w:date="2022-11-15T09:32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72" w:author="岑健林" w:date="2022-11-15T09:32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3" w:author="岑健林" w:date="2022-11-15T09:32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4" w:author="岑健林" w:date="2022-11-15T09:32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5" w:author="岑健林" w:date="2022-11-15T09:32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76" w:author="岑健林" w:date="2022-11-15T09:32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77" w:author="岑健林" w:date="2022-11-15T09:32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8" w:author="岑健林" w:date="2022-11-15T09:32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79" w:author="岑健林" w:date="2022-11-15T09:32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80" w:author="岑健林" w:date="2022-11-15T09:32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81" w:author="岑健林" w:date="2022-11-15T09:32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82" w:author="岑健林" w:date="2022-11-15T09:32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83" w:author="岑健林" w:date="2022-11-15T09:32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84" w:author="岑健林" w:date="2022-11-15T09:32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85" w:author="岑健林" w:date="2022-11-15T09:32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86" w:author="岑健林" w:date="2022-11-15T09:32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87" w:author="岑健林" w:date="2022-11-15T09:32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88" w:author="岑健林" w:date="2022-11-15T09:32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89" w:author="岑健林" w:date="2022-11-15T09:32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0" w:author="岑健林" w:date="2022-11-15T09:32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91" w:author="岑健林" w:date="2022-11-15T09:32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2" w:author="岑健林" w:date="2022-11-15T09:32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3" w:author="岑健林" w:date="2022-11-15T09:32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4" w:author="岑健林" w:date="2022-11-15T09:32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195" w:author="岑健林" w:date="2022-11-15T09:32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96" w:author="岑健林" w:date="2022-11-15T09:32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97" w:author="岑健林" w:date="2022-11-15T09:32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198" w:author="岑健林" w:date="2022-11-15T09:32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199" w:author="岑健林" w:date="2022-11-15T09:32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00" w:author="岑健林" w:date="2022-11-15T09:32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01" w:author="岑健林" w:date="2022-11-15T09:32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02" w:author="岑健林" w:date="2022-11-15T09:32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3" w:author="岑健林" w:date="2022-11-15T09:32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4" w:author="岑健林" w:date="2022-11-15T09:32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5" w:author="岑健林" w:date="2022-11-15T09:32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6" w:author="岑健林" w:date="2022-11-15T09:32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07" w:author="岑健林" w:date="2022-11-15T09:32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08" w:author="岑健林" w:date="2022-11-15T09:32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09" w:author="岑健林" w:date="2022-11-15T09:32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10" w:author="岑健林" w:date="2022-11-15T09:32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11" w:author="岑健林" w:date="2022-11-15T09:32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12" w:author="岑健林" w:date="2022-11-15T09:32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13" w:author="岑健林" w:date="2022-11-15T09:32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14" w:author="岑健林" w:date="2022-11-15T09:32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15" w:author="岑健林" w:date="2022-11-15T09:32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16" w:author="岑健林" w:date="2022-11-15T09:32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17" w:author="岑健林" w:date="2022-11-15T09:32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18" w:author="岑健林" w:date="2022-11-15T09:32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19" w:author="岑健林" w:date="2022-11-15T09:32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20" w:author="岑健林" w:date="2022-11-15T09:32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21" w:author="岑健林" w:date="2022-11-15T09:32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22" w:author="岑健林" w:date="2022-11-15T09:32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23" w:author="岑健林" w:date="2022-11-15T09:32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24" w:author="岑健林" w:date="2022-11-15T09:32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25" w:author="岑健林" w:date="2022-11-15T09:32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26" w:author="岑健林" w:date="2022-11-15T09:32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27" w:author="岑健林" w:date="2022-11-15T09:33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28" w:author="岑健林" w:date="2022-11-15T09:33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29" w:author="岑健林" w:date="2022-11-15T09:33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0" w:author="岑健林" w:date="2022-11-15T09:33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31" w:author="岑健林" w:date="2022-11-15T09:33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32" w:author="岑健林" w:date="2022-11-15T09:33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33" w:author="岑健林" w:date="2022-11-15T09:33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4" w:author="岑健林" w:date="2022-11-15T09:33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5" w:author="岑健林" w:date="2022-11-15T09:33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6" w:author="岑健林" w:date="2022-11-15T09:33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7" w:author="岑健林" w:date="2022-11-15T09:33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8" w:author="岑健林" w:date="2022-11-15T09:33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39" w:author="岑健林" w:date="2022-11-15T09:33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40" w:author="岑健林" w:date="2022-11-15T09:33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1" w:author="岑健林" w:date="2022-11-15T09:33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2" w:author="岑健林" w:date="2022-11-15T09:33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3" w:author="岑健林" w:date="2022-11-15T09:33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4" w:author="岑健林" w:date="2022-11-15T09:33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5" w:author="岑健林" w:date="2022-11-15T09:33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6" w:author="岑健林" w:date="2022-11-15T09:33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7" w:author="岑健林" w:date="2022-11-15T09:33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8" w:author="岑健林" w:date="2022-11-15T09:33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49" w:author="岑健林" w:date="2022-11-15T09:33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50" w:author="岑健林" w:date="2022-11-15T09:33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51" w:author="岑健林" w:date="2022-11-15T09:33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52" w:author="岑健林" w:date="2022-11-15T09:33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53" w:author="岑健林" w:date="2022-11-15T09:33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54" w:author="岑健林" w:date="2022-11-15T09:33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55" w:author="岑健林" w:date="2022-11-15T09:33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56" w:author="岑健林" w:date="2022-11-15T09:33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57" w:author="岑健林" w:date="2022-11-15T09:33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58" w:author="岑健林" w:date="2022-11-15T09:33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59" w:author="岑健林" w:date="2022-11-15T09:33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60" w:author="岑健林" w:date="2022-11-15T09:33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61" w:author="岑健林" w:date="2022-11-15T09:33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62" w:author="岑健林" w:date="2022-11-15T09:33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63" w:author="岑健林" w:date="2022-11-15T09:33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64" w:author="岑健林" w:date="2022-11-15T09:33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65" w:author="岑健林" w:date="2022-11-15T09:33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66" w:author="岑健林" w:date="2022-11-15T09:33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67" w:author="岑健林" w:date="2022-11-15T09:33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68" w:author="岑健林" w:date="2022-11-15T09:33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69" w:author="岑健林" w:date="2022-11-15T09:33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70" w:author="岑健林" w:date="2022-11-15T09:33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71" w:author="岑健林" w:date="2022-11-15T09:33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72" w:author="岑健林" w:date="2022-11-15T09:33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73" w:author="岑健林" w:date="2022-11-15T09:33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74" w:author="岑健林" w:date="2022-11-15T09:33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75" w:author="岑健林" w:date="2022-11-15T09:33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76" w:author="岑健林" w:date="2022-11-15T09:33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77" w:author="岑健林" w:date="2022-11-15T09:33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78" w:author="岑健林" w:date="2022-11-15T09:33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79" w:author="岑健林" w:date="2022-11-15T09:33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0" w:author="岑健林" w:date="2022-11-15T09:33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81" w:author="岑健林" w:date="2022-11-15T09:33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82" w:author="岑健林" w:date="2022-11-15T09:33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83" w:author="岑健林" w:date="2022-11-15T09:33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4" w:author="岑健林" w:date="2022-11-15T09:33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5" w:author="岑健林" w:date="2022-11-15T09:33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6" w:author="岑健林" w:date="2022-11-15T09:33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7" w:author="岑健林" w:date="2022-11-15T09:34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88" w:author="岑健林" w:date="2022-11-15T09:34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89" w:author="岑健林" w:date="2022-11-15T09:34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0" w:author="岑健林" w:date="2022-11-15T09:34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1" w:author="岑健林" w:date="2022-11-15T09:34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2" w:author="岑健林" w:date="2022-11-15T09:34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293" w:author="岑健林" w:date="2022-11-15T09:34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4" w:author="岑健林" w:date="2022-11-15T09:34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5" w:author="岑健林" w:date="2022-11-15T09:34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296" w:author="岑健林" w:date="2022-11-15T09:34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7" w:author="岑健林" w:date="2022-11-15T09:34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8" w:author="岑健林" w:date="2022-11-15T09:34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299" w:author="岑健林" w:date="2022-11-15T09:34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0" w:author="岑健林" w:date="2022-11-15T09:34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1" w:author="岑健林" w:date="2022-11-15T09:34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2" w:author="岑健林" w:date="2022-11-15T09:34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3" w:author="岑健林" w:date="2022-11-15T09:34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4" w:author="岑健林" w:date="2022-11-15T09:34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05" w:author="岑健林" w:date="2022-11-15T09:34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06" w:author="岑健林" w:date="2022-11-15T09:34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7" w:author="岑健林" w:date="2022-11-15T09:34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08" w:author="岑健林" w:date="2022-11-15T09:34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09" w:author="岑健林" w:date="2022-11-15T09:34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10" w:author="岑健林" w:date="2022-11-15T09:34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11" w:author="岑健林" w:date="2022-11-15T09:34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2" w:author="岑健林" w:date="2022-11-15T09:34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13" w:author="岑健林" w:date="2022-11-15T09:34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4" w:author="岑健林" w:date="2022-11-15T09:34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15" w:author="岑健林" w:date="2022-11-15T09:34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6" w:author="岑健林" w:date="2022-11-15T09:34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7" w:author="岑健林" w:date="2022-11-15T09:34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8" w:author="岑健林" w:date="2022-11-15T09:34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19" w:author="岑健林" w:date="2022-11-15T09:34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0" w:author="岑健林" w:date="2022-11-15T09:34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1" w:author="岑健林" w:date="2022-11-15T09:34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22" w:author="岑健林" w:date="2022-11-15T09:34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23" w:author="岑健林" w:date="2022-11-15T09:34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24" w:author="岑健林" w:date="2022-11-15T09:34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25" w:author="岑健林" w:date="2022-11-15T09:34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6" w:author="岑健林" w:date="2022-11-15T09:34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7" w:author="岑健林" w:date="2022-11-15T09:34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28" w:author="岑健林" w:date="2022-11-15T09:34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29" w:author="岑健林" w:date="2022-11-15T09:34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30" w:author="岑健林" w:date="2022-11-15T09:34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31" w:author="岑健林" w:date="2022-11-15T09:34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32" w:author="岑健林" w:date="2022-11-15T09:34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33" w:author="岑健林" w:date="2022-11-15T09:34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34" w:author="岑健林" w:date="2022-11-15T09:34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35" w:author="岑健林" w:date="2022-11-15T09:34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</w:t>
        </w:r>
      </w:ins>
      <w:ins w:id="336" w:author="岑健林" w:date="2022-11-15T09:34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 </w:t>
        </w:r>
      </w:ins>
      <w:ins w:id="337" w:author="岑健林" w:date="2022-11-15T09:34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38" w:author="岑健林" w:date="2022-11-15T09:34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39" w:author="岑健林" w:date="2022-11-15T09:34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40" w:author="岑健林" w:date="2022-11-15T09:34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41" w:author="岑健林" w:date="2022-11-15T09:34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2" w:author="岑健林" w:date="2022-11-15T09:34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43" w:author="岑健林" w:date="2022-11-15T09:34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4" w:author="岑健林" w:date="2022-11-15T09:34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45" w:author="岑健林" w:date="2022-11-15T09:34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6" w:author="岑健林" w:date="2022-11-15T09:34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47" w:author="岑健林" w:date="2022-11-15T09:35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8" w:author="岑健林" w:date="2022-11-15T09:35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49" w:author="岑健林" w:date="2022-11-15T09:35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50" w:author="岑健林" w:date="2022-11-15T09:35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1" w:author="岑健林" w:date="2022-11-15T09:35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2" w:author="岑健林" w:date="2022-11-15T09:35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3" w:author="岑健林" w:date="2022-11-15T09:35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4" w:author="岑健林" w:date="2022-11-15T09:35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5" w:author="岑健林" w:date="2022-11-15T09:35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6" w:author="岑健林" w:date="2022-11-15T09:35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7" w:author="岑健林" w:date="2022-11-15T09:35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58" w:author="岑健林" w:date="2022-11-15T09:35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59" w:author="岑健林" w:date="2022-11-15T09:35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60" w:author="岑健林" w:date="2022-11-15T09:35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61" w:author="岑健林" w:date="2022-11-15T09:35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62" w:author="岑健林" w:date="2022-11-15T09:35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63" w:author="岑健林" w:date="2022-11-15T09:35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64" w:author="岑健林" w:date="2022-11-15T09:35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65" w:author="岑健林" w:date="2022-11-15T09:35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66" w:author="岑健林" w:date="2022-11-15T09:35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67" w:author="岑健林" w:date="2022-11-15T09:35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68" w:author="岑健林" w:date="2022-11-15T09:35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69" w:author="岑健林" w:date="2022-11-15T09:35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70" w:author="岑健林" w:date="2022-11-15T09:35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1" w:author="岑健林" w:date="2022-11-15T09:35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72" w:author="岑健林" w:date="2022-11-15T09:35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73" w:author="岑健林" w:date="2022-11-15T09:35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4" w:author="岑健林" w:date="2022-11-15T09:35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75" w:author="岑健林" w:date="2022-11-15T09:35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6" w:author="岑健林" w:date="2022-11-15T09:35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77" w:author="岑健林" w:date="2022-11-15T09:35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8" w:author="岑健林" w:date="2022-11-15T09:35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79" w:author="岑健林" w:date="2022-11-15T09:35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80" w:author="岑健林" w:date="2022-11-15T09:35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81" w:author="岑健林" w:date="2022-11-15T09:35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82" w:author="岑健林" w:date="2022-11-15T09:35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3" w:author="岑健林" w:date="2022-11-15T09:35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4" w:author="岑健林" w:date="2022-11-15T09:35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85" w:author="岑健林" w:date="2022-11-15T09:35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6" w:author="岑健林" w:date="2022-11-15T09:35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7" w:author="岑健林" w:date="2022-11-15T09:35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88" w:author="岑健林" w:date="2022-11-15T09:35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89" w:author="岑健林" w:date="2022-11-15T09:35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0" w:author="岑健林" w:date="2022-11-15T09:35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91" w:author="岑健林" w:date="2022-11-15T09:35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2" w:author="岑健林" w:date="2022-11-15T09:35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3" w:author="岑健林" w:date="2022-11-15T09:35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4" w:author="岑健林" w:date="2022-11-15T09:35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5" w:author="岑健林" w:date="2022-11-15T09:35:4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396" w:author="岑健林" w:date="2022-11-15T09:35:4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397" w:author="岑健林" w:date="2022-11-15T09:35:5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8" w:author="岑健林" w:date="2022-11-15T09:35:5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399" w:author="岑健林" w:date="2022-11-15T09:35:5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0" w:author="岑健林" w:date="2022-11-15T09:35:5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1" w:author="岑健林" w:date="2022-11-15T09:35:5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2" w:author="岑健林" w:date="2022-11-15T09:35:5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3" w:author="岑健林" w:date="2022-11-15T09:35:5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04" w:author="岑健林" w:date="2022-11-15T09:35:5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05" w:author="岑健林" w:date="2022-11-15T09:35:5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06" w:author="岑健林" w:date="2022-11-15T09:35:5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07" w:author="岑健林" w:date="2022-11-15T09:36:0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8" w:author="岑健林" w:date="2022-11-15T09:36:0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09" w:author="岑健林" w:date="2022-11-15T09:36:0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10" w:author="岑健林" w:date="2022-11-15T09:36:0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11" w:author="岑健林" w:date="2022-11-15T09:36:0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12" w:author="岑健林" w:date="2022-11-15T09:36:0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13" w:author="岑健林" w:date="2022-11-15T09:36:0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14" w:author="岑健林" w:date="2022-11-15T09:36:0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15" w:author="岑健林" w:date="2022-11-15T09:36:0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16" w:author="岑健林" w:date="2022-11-15T09:36:0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17" w:author="岑健林" w:date="2022-11-15T09:36:1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18" w:author="岑健林" w:date="2022-11-15T09:36:1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19" w:author="岑健林" w:date="2022-11-15T09:36:1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</w:t>
        </w:r>
      </w:ins>
      <w:ins w:id="420" w:author="岑健林" w:date="2022-11-15T09:36:1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 </w:t>
        </w:r>
      </w:ins>
      <w:ins w:id="421" w:author="岑健林" w:date="2022-11-15T09:36:1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22" w:author="岑健林" w:date="2022-11-15T09:36:1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23" w:author="岑健林" w:date="2022-11-15T09:36:1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24" w:author="岑健林" w:date="2022-11-15T09:36:1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25" w:author="岑健林" w:date="2022-11-15T09:36:1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26" w:author="岑健林" w:date="2022-11-15T09:36:1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27" w:author="岑健林" w:date="2022-11-15T09:36:2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28" w:author="岑健林" w:date="2022-11-15T09:36:2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29" w:author="岑健林" w:date="2022-11-15T09:36:2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30" w:author="岑健林" w:date="2022-11-15T09:36:2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1" w:author="岑健林" w:date="2022-11-15T09:36:2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32" w:author="岑健林" w:date="2022-11-15T09:36:2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33" w:author="岑健林" w:date="2022-11-15T09:36:2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4" w:author="岑健林" w:date="2022-11-15T09:36:2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5" w:author="岑健林" w:date="2022-11-15T09:36:2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36" w:author="岑健林" w:date="2022-11-15T09:36:2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37" w:author="岑健林" w:date="2022-11-15T09:36:3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8" w:author="岑健林" w:date="2022-11-15T09:36:3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39" w:author="岑健林" w:date="2022-11-15T09:36:3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0" w:author="岑健林" w:date="2022-11-15T09:36:3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1" w:author="岑健林" w:date="2022-11-15T09:36:3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 </w:t>
        </w:r>
      </w:ins>
      <w:ins w:id="442" w:author="岑健林" w:date="2022-11-15T09:36:3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3" w:author="岑健林" w:date="2022-11-15T09:36:3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4" w:author="岑健林" w:date="2022-11-15T09:36:3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5" w:author="岑健林" w:date="2022-11-15T09:36:38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6" w:author="岑健林" w:date="2022-11-15T09:36:39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7" w:author="岑健林" w:date="2022-11-15T09:36:40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8" w:author="岑健林" w:date="2022-11-15T09:36:41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49" w:author="岑健林" w:date="2022-11-15T09:36:42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50" w:author="岑健林" w:date="2022-11-15T09:36:43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</w:t>
        </w:r>
      </w:ins>
      <w:ins w:id="451" w:author="岑健林" w:date="2022-11-15T09:36:44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52" w:author="岑健林" w:date="2022-11-15T09:36:45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53" w:author="岑健林" w:date="2022-11-15T09:36:46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ins w:id="454" w:author="岑健林" w:date="2022-11-15T09:36:47Z">
        <w:r>
          <w:rPr>
            <w:rFonts w:hint="eastAsia" w:ascii="仿宋_GB2312" w:hAnsi="仿宋_GB2312" w:eastAsia="仿宋_GB2312" w:cs="仿宋_GB2312"/>
            <w:bCs/>
            <w:sz w:val="32"/>
            <w:szCs w:val="32"/>
            <w:lang w:val="en-US" w:eastAsia="zh-CN"/>
          </w:rPr>
          <w:t xml:space="preserve">                    </w:t>
        </w:r>
      </w:ins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思维：能从数据反映的特定规律中，归纳总结出客观世界的一般规律。</w:t>
      </w:r>
    </w:p>
    <w:p>
      <w:pPr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br w:type="page"/>
      </w:r>
    </w:p>
    <w:p>
      <w:pPr>
        <w:jc w:val="center"/>
        <w:rPr>
          <w:rFonts w:hint="eastAsia" w:ascii="仿宋_GB2312" w:hAnsi="仿宋_GB2312" w:eastAsia="仿宋_GB2312" w:cs="仿宋_GB2312"/>
          <w:bCs/>
          <w:sz w:val="32"/>
          <w:szCs w:val="32"/>
        </w:rPr>
      </w:pPr>
      <w:r>
        <w:rPr>
          <w:rFonts w:hint="default" w:ascii="仿宋_GB2312" w:hAnsi="仿宋_GB2312" w:eastAsia="仿宋_GB2312" w:cs="仿宋_GB2312"/>
          <w:bCs/>
          <w:sz w:val="32"/>
          <w:szCs w:val="32"/>
        </w:rPr>
        <w:t>学生成绩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分析报告示例</w:t>
      </w:r>
    </w:p>
    <w:p>
      <w:pPr>
        <w:jc w:val="center"/>
        <w:rPr>
          <w:rFonts w:hint="eastAsia" w:ascii="仿宋_GB2312" w:hAnsi="仿宋_GB2312" w:eastAsia="仿宋_GB2312" w:cs="仿宋_GB2312"/>
          <w:bCs/>
          <w:sz w:val="32"/>
          <w:szCs w:val="32"/>
        </w:rPr>
      </w:pPr>
    </w:p>
    <w:p>
      <w:pPr>
        <w:jc w:val="left"/>
        <w:rPr>
          <w:rFonts w:hint="default" w:ascii="仿宋_GB2312" w:hAnsi="仿宋_GB2312" w:eastAsia="仿宋_GB2312" w:cs="仿宋_GB2312"/>
          <w:bCs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Hans"/>
        </w:rPr>
        <w:t>组委会将会提供几万条以上的学生成绩数据</w:t>
      </w:r>
      <w:r>
        <w:rPr>
          <w:rFonts w:hint="default" w:ascii="仿宋_GB2312" w:hAnsi="仿宋_GB2312" w:eastAsia="仿宋_GB2312" w:cs="仿宋_GB2312"/>
          <w:bCs/>
          <w:sz w:val="32"/>
          <w:szCs w:val="32"/>
          <w:lang w:eastAsia="zh-Hans"/>
        </w:rPr>
        <w:t>，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Hans"/>
        </w:rPr>
        <w:t>如下</w:t>
      </w:r>
      <w:r>
        <w:rPr>
          <w:rFonts w:hint="default" w:ascii="仿宋_GB2312" w:hAnsi="仿宋_GB2312" w:eastAsia="仿宋_GB2312" w:cs="仿宋_GB2312"/>
          <w:bCs/>
          <w:sz w:val="32"/>
          <w:szCs w:val="32"/>
          <w:lang w:eastAsia="zh-Hans"/>
        </w:rPr>
        <w:t>：</w:t>
      </w:r>
    </w:p>
    <w:tbl>
      <w:tblPr>
        <w:tblStyle w:val="23"/>
        <w:tblW w:w="7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2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学号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班级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英语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体育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军训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数分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高代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解几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2308024241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成龙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2308024244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周怡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2308024251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张波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2308024249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朱浩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2308024219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封印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2308024201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迟培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2308024347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李华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2308024307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陈田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2308024326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余皓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2308024320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李嘉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作弊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2308024342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李上初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2308024310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郭窦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2308024435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姜毅涛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缺考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2308024432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赵宇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2308024446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周路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2308024421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林建祥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2308024433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李大强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2308024428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李侧通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2308024402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王慧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女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2308024422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23080244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李晓亮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2308024201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23080242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迟培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男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b/>
                <w:i w:val="0"/>
                <w:strike w:val="0"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rFonts w:hint="default" w:ascii="Arial" w:hAnsi="Arial" w:eastAsia="等线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</w:tr>
    </w:tbl>
    <w:p>
      <w:pPr>
        <w:jc w:val="left"/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仿宋_GB2312" w:hAnsi="仿宋_GB2312" w:eastAsia="仿宋_GB2312" w:cs="仿宋_GB2312"/>
          <w:bCs/>
          <w:kern w:val="2"/>
          <w:sz w:val="32"/>
          <w:szCs w:val="32"/>
          <w:lang w:eastAsia="zh-Hans" w:bidi="ar-SA"/>
        </w:rPr>
      </w:pPr>
      <w:r>
        <w:rPr>
          <w:rFonts w:hint="default" w:ascii="仿宋_GB2312" w:hAnsi="仿宋_GB2312" w:eastAsia="仿宋_GB2312" w:cs="仿宋_GB2312"/>
          <w:bCs/>
          <w:sz w:val="32"/>
          <w:szCs w:val="32"/>
        </w:rPr>
        <w:t>学生成绩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分析报告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</w:pPr>
      <w:r>
        <w:rPr>
          <w:rFonts w:hint="default" w:ascii="仿宋_GB2312" w:hAnsi="仿宋_GB2312" w:eastAsia="仿宋_GB2312" w:cs="仿宋_GB2312"/>
          <w:bCs/>
          <w:kern w:val="2"/>
          <w:sz w:val="32"/>
          <w:szCs w:val="32"/>
          <w:lang w:eastAsia="zh-Hans" w:bidi="ar-SA"/>
        </w:rPr>
        <w:t>探究背景：对学生成绩数据进行统计、分析，能够为学校、老师提供翔实的统计和分析数据，使之了解学生的各科成绩情况，及时采取科学的干预措施。通过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  <w:t>学科相关性探究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eastAsia="zh-Hans" w:bidi="ar-SA"/>
        </w:rPr>
        <w:t>，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  <w:t>学生科目之间可能存在一定的内部联系，作品根据所有学生的各个科目的考试成绩，可以做出学生科目成绩之间的分布关系，探究学科之间的关联性。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  <w:t>　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CN" w:bidi="ar-SA"/>
        </w:rPr>
        <w:t>数据整理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</w:pPr>
      <w:r>
        <w:rPr>
          <w:rFonts w:hint="default" w:ascii="仿宋_GB2312" w:hAnsi="仿宋_GB2312" w:eastAsia="仿宋_GB2312" w:cs="仿宋_GB2312"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CN" w:bidi="ar-SA"/>
        </w:rPr>
        <w:t>对于收集到的数据，我们需要对其进行整理，去除重复的项目、每条数据信息缺失较多的要去除，有逻辑错误或者有格式错误的要予以修正。</w:t>
      </w:r>
    </w:p>
    <w:p>
      <w:pPr>
        <w:spacing w:line="360" w:lineRule="auto"/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</w:pP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val="en-US" w:eastAsia="zh-Hans" w:bidi="ar-SA"/>
        </w:rPr>
        <w:drawing>
          <wp:inline distT="0" distB="0" distL="114300" distR="114300">
            <wp:extent cx="5067935" cy="3417570"/>
            <wp:effectExtent l="0" t="0" r="1206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</w:rPr>
      </w:pPr>
      <w:r>
        <w:t>代码如下：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09820" cy="4048125"/>
            <wp:effectExtent l="0" t="0" r="508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6"/>
        </w:numPr>
        <w:jc w:val="left"/>
        <w:rPr>
          <w:rFonts w:ascii="仿宋_GB2312" w:hAnsi="宋体" w:eastAsia="仿宋_GB2312" w:cs="宋体"/>
          <w:kern w:val="0"/>
          <w:sz w:val="32"/>
        </w:rPr>
      </w:pPr>
      <w:r>
        <w:rPr>
          <w:rFonts w:hint="eastAsia" w:ascii="仿宋_GB2312" w:hAnsi="宋体" w:eastAsia="仿宋_GB2312" w:cs="宋体"/>
          <w:kern w:val="0"/>
          <w:sz w:val="32"/>
          <w:lang w:val="en-US" w:eastAsia="zh-CN"/>
        </w:rPr>
        <w:t>数据分析与可视化（包括关联性因素分析）</w:t>
      </w:r>
      <w:r>
        <w:rPr>
          <w:rFonts w:ascii="仿宋_GB2312" w:hAnsi="宋体" w:eastAsia="仿宋_GB2312" w:cs="宋体"/>
          <w:kern w:val="0"/>
          <w:sz w:val="32"/>
          <w:lang w:eastAsia="zh-CN"/>
        </w:rPr>
        <w:t xml:space="preserve"> </w:t>
      </w:r>
      <w:r>
        <w:rPr>
          <w:rFonts w:ascii="仿宋_GB2312" w:hAnsi="宋体" w:eastAsia="仿宋_GB2312" w:cs="宋体"/>
          <w:kern w:val="0"/>
          <w:sz w:val="32"/>
        </w:rPr>
        <w:t>：组织数据、展示数据，得出结果与推论。</w:t>
      </w:r>
    </w:p>
    <w:p>
      <w:pPr>
        <w:numPr>
          <w:ilvl w:val="0"/>
          <w:numId w:val="0"/>
        </w:numPr>
        <w:jc w:val="left"/>
        <w:rPr>
          <w:rFonts w:ascii="仿宋_GB2312" w:hAnsi="宋体" w:eastAsia="仿宋_GB2312" w:cs="宋体"/>
          <w:kern w:val="0"/>
          <w:sz w:val="32"/>
        </w:rPr>
      </w:pPr>
      <w:r>
        <w:rPr>
          <w:rStyle w:val="29"/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4"/>
          <w:szCs w:val="24"/>
        </w:rPr>
        <w:t xml:space="preserve">   </w:t>
      </w:r>
      <w:r>
        <w:rPr>
          <w:rFonts w:hint="default" w:ascii="仿宋_GB2312" w:hAnsi="宋体" w:eastAsia="仿宋_GB2312" w:cs="宋体"/>
          <w:kern w:val="0"/>
          <w:sz w:val="32"/>
        </w:rPr>
        <w:t xml:space="preserve">分析（1)  将数据表添加两列：各科成绩总分(score)和每位同学的整体情况（类别），类别按 照[df.score.min()-1,400,450,df.score.max()+1]分为"一般","较好","优秀"三种情况。 </w:t>
      </w: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807720</wp:posOffset>
            </wp:positionV>
            <wp:extent cx="2971800" cy="1779270"/>
            <wp:effectExtent l="0" t="0" r="0" b="1143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136390" cy="1449070"/>
            <wp:effectExtent l="0" t="0" r="16510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 w:ascii="仿宋_GB2312" w:hAnsi="宋体" w:eastAsia="仿宋_GB2312" w:cs="宋体"/>
          <w:kern w:val="0"/>
          <w:sz w:val="32"/>
        </w:rPr>
        <w:t>绘制学生成绩占比图：</w:t>
      </w: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  <w:r>
        <w:rPr>
          <w:rFonts w:hint="default" w:ascii="仿宋_GB2312" w:hAnsi="宋体" w:eastAsia="仿宋_GB2312" w:cs="宋体"/>
          <w:kern w:val="0"/>
          <w:sz w:val="32"/>
        </w:rPr>
        <w:drawing>
          <wp:inline distT="0" distB="0" distL="114300" distR="114300">
            <wp:extent cx="4485005" cy="2806065"/>
            <wp:effectExtent l="0" t="0" r="1079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  <w:r>
        <w:rPr>
          <w:rFonts w:hint="default" w:ascii="仿宋_GB2312" w:hAnsi="宋体" w:eastAsia="仿宋_GB2312" w:cs="宋体"/>
          <w:kern w:val="0"/>
          <w:sz w:val="32"/>
        </w:rPr>
        <w:t>得出结论发现：成绩为“优秀”和“较好”的学生占大多数，总体成绩偏优，教学成果良好。</w:t>
      </w: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  <w:r>
        <w:rPr>
          <w:rFonts w:hint="default" w:ascii="仿宋_GB2312" w:hAnsi="宋体" w:eastAsia="仿宋_GB2312" w:cs="宋体"/>
          <w:kern w:val="0"/>
          <w:sz w:val="32"/>
        </w:rPr>
        <w:t>分析(2）人生而不同，许多研究表明男女思维方式有所不同，试找出性别与各个科目之间的相关性。</w:t>
      </w:r>
    </w:p>
    <w:p>
      <w:pPr>
        <w:numPr>
          <w:ilvl w:val="0"/>
          <w:numId w:val="0"/>
        </w:numPr>
        <w:jc w:val="left"/>
        <w:rPr>
          <w:rFonts w:hint="default" w:ascii="仿宋_GB2312" w:hAnsi="宋体" w:eastAsia="仿宋_GB2312" w:cs="宋体"/>
          <w:kern w:val="0"/>
          <w:sz w:val="32"/>
        </w:rPr>
      </w:pPr>
      <w:r>
        <w:rPr>
          <w:rFonts w:hint="default" w:ascii="仿宋_GB2312" w:hAnsi="宋体" w:eastAsia="仿宋_GB2312" w:cs="宋体"/>
          <w:kern w:val="0"/>
          <w:sz w:val="32"/>
        </w:rPr>
        <w:t xml:space="preserve">    由于性别是字符串，而各科成绩是数字，类型不同无法直接进行分析，因此首先需要将性别数据标准化（转化为离散数字数据），再对性别和各科成绩进行相关性分析（如皮尔逊相关系数分析）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right="42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drawing>
          <wp:inline distT="0" distB="0" distL="114300" distR="114300">
            <wp:extent cx="5004435" cy="2287270"/>
            <wp:effectExtent l="0" t="0" r="5715" b="177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right="42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drawing>
          <wp:inline distT="0" distB="0" distL="114300" distR="114300">
            <wp:extent cx="4954905" cy="1887220"/>
            <wp:effectExtent l="0" t="0" r="17145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leftChars="0" w:right="420" w:firstLine="0" w:firstLineChars="0"/>
        <w:jc w:val="left"/>
        <w:rPr>
          <w:rFonts w:hint="default"/>
          <w:lang w:eastAsia="zh-Hans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t>得出结论：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drawing>
          <wp:inline distT="0" distB="0" distL="114300" distR="114300">
            <wp:extent cx="6038850" cy="1657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4" w:type="first"/>
      <w:footerReference r:id="rId3" w:type="default"/>
      <w:footnotePr>
        <w:pos w:val="beneathText"/>
        <w:numRestart w:val="eachPage"/>
      </w:footnotePr>
      <w:type w:val="continuous"/>
      <w:pgSz w:w="11906" w:h="16838"/>
      <w:pgMar w:top="1134" w:right="1134" w:bottom="1134" w:left="1259" w:header="851" w:footer="992" w:gutter="0"/>
      <w:pgNumType w:fmt="numberInDash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仿宋_GB2312" w:hAnsi="仿宋_GB2312" w:eastAsia="仿宋_GB2312" w:cs="仿宋_GB2312"/>
                              <w:sz w:val="32"/>
                              <w:szCs w:val="32"/>
                            </w:rPr>
                            <w:t>- 2 -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仿宋_GB2312" w:hAnsi="仿宋_GB2312" w:eastAsia="仿宋_GB2312" w:cs="仿宋_GB2312"/>
                        <w:sz w:val="32"/>
                        <w:szCs w:val="32"/>
                      </w:rPr>
                      <w:t>- 2 -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仿宋_GB2312" w:hAnsi="仿宋_GB2312" w:eastAsia="仿宋_GB2312" w:cs="仿宋_GB2312"/>
                              <w:sz w:val="32"/>
                              <w:szCs w:val="32"/>
                            </w:rPr>
                            <w:t>- 1 -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ascii="仿宋_GB2312" w:hAnsi="仿宋_GB2312" w:eastAsia="仿宋_GB2312" w:cs="仿宋_GB2312"/>
                        <w:sz w:val="32"/>
                        <w:szCs w:val="32"/>
                      </w:rPr>
                      <w:t>- 1 -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DD29A"/>
    <w:multiLevelType w:val="singleLevel"/>
    <w:tmpl w:val="A05DD29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7C98E91"/>
    <w:multiLevelType w:val="singleLevel"/>
    <w:tmpl w:val="D7C98E91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B3877ED"/>
    <w:multiLevelType w:val="singleLevel"/>
    <w:tmpl w:val="FB3877E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32712F8"/>
    <w:multiLevelType w:val="singleLevel"/>
    <w:tmpl w:val="232712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4071370"/>
    <w:multiLevelType w:val="singleLevel"/>
    <w:tmpl w:val="3407137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03E2C50"/>
    <w:multiLevelType w:val="singleLevel"/>
    <w:tmpl w:val="603E2C5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岑健林">
    <w15:presenceInfo w15:providerId="None" w15:userId="岑健林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embedSystemFonts/>
  <w:bordersDoNotSurroundHeader w:val="0"/>
  <w:bordersDoNotSurroundFooter w:val="0"/>
  <w:doNotTrackFormatting/>
  <w:trackRevisions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  <w:numRestart w:val="eachPage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MzJhZjBkODRjMThmNzFmZmQ5YTRmMTZhYjEzNWIifQ=="/>
  </w:docVars>
  <w:rsids>
    <w:rsidRoot w:val="003B42CE"/>
    <w:rsid w:val="000005C2"/>
    <w:rsid w:val="000019CB"/>
    <w:rsid w:val="00001AB2"/>
    <w:rsid w:val="00001BC2"/>
    <w:rsid w:val="000024F7"/>
    <w:rsid w:val="00003006"/>
    <w:rsid w:val="0000358D"/>
    <w:rsid w:val="000035AB"/>
    <w:rsid w:val="00003940"/>
    <w:rsid w:val="000049AF"/>
    <w:rsid w:val="00004F49"/>
    <w:rsid w:val="0000502D"/>
    <w:rsid w:val="00005EAD"/>
    <w:rsid w:val="00006EBB"/>
    <w:rsid w:val="00006F1B"/>
    <w:rsid w:val="00007797"/>
    <w:rsid w:val="0000794A"/>
    <w:rsid w:val="0000798B"/>
    <w:rsid w:val="0001081D"/>
    <w:rsid w:val="00010BA8"/>
    <w:rsid w:val="00010D9C"/>
    <w:rsid w:val="00011853"/>
    <w:rsid w:val="000118CC"/>
    <w:rsid w:val="0001256D"/>
    <w:rsid w:val="000132E0"/>
    <w:rsid w:val="00014729"/>
    <w:rsid w:val="00014CB1"/>
    <w:rsid w:val="00014FE3"/>
    <w:rsid w:val="000150BD"/>
    <w:rsid w:val="0001521C"/>
    <w:rsid w:val="000154B3"/>
    <w:rsid w:val="000158EE"/>
    <w:rsid w:val="00015ED3"/>
    <w:rsid w:val="00015F8D"/>
    <w:rsid w:val="00016232"/>
    <w:rsid w:val="00016356"/>
    <w:rsid w:val="0001654C"/>
    <w:rsid w:val="0001722B"/>
    <w:rsid w:val="00017C0A"/>
    <w:rsid w:val="00017C56"/>
    <w:rsid w:val="0002005C"/>
    <w:rsid w:val="000206EC"/>
    <w:rsid w:val="0002085D"/>
    <w:rsid w:val="00020DA1"/>
    <w:rsid w:val="00020EED"/>
    <w:rsid w:val="00021B77"/>
    <w:rsid w:val="00022343"/>
    <w:rsid w:val="000223B9"/>
    <w:rsid w:val="000227AE"/>
    <w:rsid w:val="00023225"/>
    <w:rsid w:val="000239F5"/>
    <w:rsid w:val="00023B22"/>
    <w:rsid w:val="00024036"/>
    <w:rsid w:val="0002450B"/>
    <w:rsid w:val="00025252"/>
    <w:rsid w:val="00025ACB"/>
    <w:rsid w:val="00025E38"/>
    <w:rsid w:val="0002601F"/>
    <w:rsid w:val="0003041A"/>
    <w:rsid w:val="000312F8"/>
    <w:rsid w:val="00031699"/>
    <w:rsid w:val="000317AE"/>
    <w:rsid w:val="00031C9B"/>
    <w:rsid w:val="00032233"/>
    <w:rsid w:val="00032ACD"/>
    <w:rsid w:val="00032DAE"/>
    <w:rsid w:val="00032F9A"/>
    <w:rsid w:val="00034F76"/>
    <w:rsid w:val="000355F1"/>
    <w:rsid w:val="00035952"/>
    <w:rsid w:val="00036188"/>
    <w:rsid w:val="00036536"/>
    <w:rsid w:val="00036C0A"/>
    <w:rsid w:val="00036C55"/>
    <w:rsid w:val="000372ED"/>
    <w:rsid w:val="00037334"/>
    <w:rsid w:val="000375FF"/>
    <w:rsid w:val="0003763F"/>
    <w:rsid w:val="0003769D"/>
    <w:rsid w:val="00037716"/>
    <w:rsid w:val="00037EA9"/>
    <w:rsid w:val="00040C64"/>
    <w:rsid w:val="00041E20"/>
    <w:rsid w:val="00041F47"/>
    <w:rsid w:val="00042F75"/>
    <w:rsid w:val="00043669"/>
    <w:rsid w:val="00043F3D"/>
    <w:rsid w:val="00044212"/>
    <w:rsid w:val="00044CAE"/>
    <w:rsid w:val="00045435"/>
    <w:rsid w:val="00045503"/>
    <w:rsid w:val="00045592"/>
    <w:rsid w:val="000457A3"/>
    <w:rsid w:val="000459D1"/>
    <w:rsid w:val="00045D1C"/>
    <w:rsid w:val="0004623D"/>
    <w:rsid w:val="000465B4"/>
    <w:rsid w:val="00051AF9"/>
    <w:rsid w:val="00051B8A"/>
    <w:rsid w:val="00052828"/>
    <w:rsid w:val="00053011"/>
    <w:rsid w:val="00054F0B"/>
    <w:rsid w:val="0005520F"/>
    <w:rsid w:val="000557B2"/>
    <w:rsid w:val="00056190"/>
    <w:rsid w:val="00056833"/>
    <w:rsid w:val="00056A12"/>
    <w:rsid w:val="00056A67"/>
    <w:rsid w:val="000601B9"/>
    <w:rsid w:val="00060966"/>
    <w:rsid w:val="00060F49"/>
    <w:rsid w:val="00061443"/>
    <w:rsid w:val="00061B91"/>
    <w:rsid w:val="00062270"/>
    <w:rsid w:val="000626D0"/>
    <w:rsid w:val="00062811"/>
    <w:rsid w:val="00062C0F"/>
    <w:rsid w:val="0006329C"/>
    <w:rsid w:val="000635BD"/>
    <w:rsid w:val="00063706"/>
    <w:rsid w:val="000640B4"/>
    <w:rsid w:val="00064169"/>
    <w:rsid w:val="0006553D"/>
    <w:rsid w:val="00065D9C"/>
    <w:rsid w:val="00066480"/>
    <w:rsid w:val="00066940"/>
    <w:rsid w:val="00067392"/>
    <w:rsid w:val="0007015C"/>
    <w:rsid w:val="0007042E"/>
    <w:rsid w:val="000712B8"/>
    <w:rsid w:val="00072017"/>
    <w:rsid w:val="000723BE"/>
    <w:rsid w:val="000725AD"/>
    <w:rsid w:val="00073483"/>
    <w:rsid w:val="00073838"/>
    <w:rsid w:val="000739CA"/>
    <w:rsid w:val="00073A28"/>
    <w:rsid w:val="0007414B"/>
    <w:rsid w:val="000743C1"/>
    <w:rsid w:val="0007448C"/>
    <w:rsid w:val="00075019"/>
    <w:rsid w:val="00075354"/>
    <w:rsid w:val="000754F4"/>
    <w:rsid w:val="0007579B"/>
    <w:rsid w:val="00075BEC"/>
    <w:rsid w:val="00075FD2"/>
    <w:rsid w:val="0007630E"/>
    <w:rsid w:val="00076C56"/>
    <w:rsid w:val="00076F72"/>
    <w:rsid w:val="00076FE5"/>
    <w:rsid w:val="00077738"/>
    <w:rsid w:val="00077861"/>
    <w:rsid w:val="00077EFB"/>
    <w:rsid w:val="000807D7"/>
    <w:rsid w:val="00080DF0"/>
    <w:rsid w:val="00081205"/>
    <w:rsid w:val="00081CF5"/>
    <w:rsid w:val="000821BC"/>
    <w:rsid w:val="00082B72"/>
    <w:rsid w:val="00082D56"/>
    <w:rsid w:val="00083106"/>
    <w:rsid w:val="00084104"/>
    <w:rsid w:val="00084A71"/>
    <w:rsid w:val="00085529"/>
    <w:rsid w:val="0008581F"/>
    <w:rsid w:val="00085875"/>
    <w:rsid w:val="0008598D"/>
    <w:rsid w:val="00085A5B"/>
    <w:rsid w:val="00085AC0"/>
    <w:rsid w:val="00085E21"/>
    <w:rsid w:val="00086054"/>
    <w:rsid w:val="00086623"/>
    <w:rsid w:val="0008705E"/>
    <w:rsid w:val="0008787F"/>
    <w:rsid w:val="000879C8"/>
    <w:rsid w:val="00087E19"/>
    <w:rsid w:val="00087E5C"/>
    <w:rsid w:val="00087E96"/>
    <w:rsid w:val="000900BC"/>
    <w:rsid w:val="00090386"/>
    <w:rsid w:val="00091100"/>
    <w:rsid w:val="00091CC7"/>
    <w:rsid w:val="00091D23"/>
    <w:rsid w:val="00091D65"/>
    <w:rsid w:val="000924CA"/>
    <w:rsid w:val="00092928"/>
    <w:rsid w:val="00092A46"/>
    <w:rsid w:val="00093CC4"/>
    <w:rsid w:val="00093EAC"/>
    <w:rsid w:val="00093EF6"/>
    <w:rsid w:val="000946BB"/>
    <w:rsid w:val="000954B2"/>
    <w:rsid w:val="0009588A"/>
    <w:rsid w:val="00095994"/>
    <w:rsid w:val="00096331"/>
    <w:rsid w:val="00096C8D"/>
    <w:rsid w:val="0009714E"/>
    <w:rsid w:val="000971FF"/>
    <w:rsid w:val="000978F4"/>
    <w:rsid w:val="00097BC8"/>
    <w:rsid w:val="00097BCF"/>
    <w:rsid w:val="00097E16"/>
    <w:rsid w:val="000A14C7"/>
    <w:rsid w:val="000A19FE"/>
    <w:rsid w:val="000A1FA5"/>
    <w:rsid w:val="000A245C"/>
    <w:rsid w:val="000A25F1"/>
    <w:rsid w:val="000A26ED"/>
    <w:rsid w:val="000A3889"/>
    <w:rsid w:val="000A4984"/>
    <w:rsid w:val="000A61C6"/>
    <w:rsid w:val="000A67B5"/>
    <w:rsid w:val="000A6851"/>
    <w:rsid w:val="000A6E85"/>
    <w:rsid w:val="000A6EF3"/>
    <w:rsid w:val="000A7050"/>
    <w:rsid w:val="000B04C0"/>
    <w:rsid w:val="000B07B5"/>
    <w:rsid w:val="000B07E1"/>
    <w:rsid w:val="000B0F2F"/>
    <w:rsid w:val="000B13D2"/>
    <w:rsid w:val="000B17C5"/>
    <w:rsid w:val="000B1887"/>
    <w:rsid w:val="000B1DE9"/>
    <w:rsid w:val="000B24F9"/>
    <w:rsid w:val="000B3119"/>
    <w:rsid w:val="000B3344"/>
    <w:rsid w:val="000B3747"/>
    <w:rsid w:val="000B4724"/>
    <w:rsid w:val="000B4858"/>
    <w:rsid w:val="000B5353"/>
    <w:rsid w:val="000B5B35"/>
    <w:rsid w:val="000B6AC7"/>
    <w:rsid w:val="000C0B34"/>
    <w:rsid w:val="000C0CCD"/>
    <w:rsid w:val="000C1930"/>
    <w:rsid w:val="000C1FF5"/>
    <w:rsid w:val="000C2193"/>
    <w:rsid w:val="000C2B47"/>
    <w:rsid w:val="000C2CA2"/>
    <w:rsid w:val="000C2D79"/>
    <w:rsid w:val="000C2FD4"/>
    <w:rsid w:val="000C395A"/>
    <w:rsid w:val="000C40E7"/>
    <w:rsid w:val="000C4197"/>
    <w:rsid w:val="000C51FA"/>
    <w:rsid w:val="000C60B0"/>
    <w:rsid w:val="000C666A"/>
    <w:rsid w:val="000C69B5"/>
    <w:rsid w:val="000C6C9B"/>
    <w:rsid w:val="000C6D39"/>
    <w:rsid w:val="000C773A"/>
    <w:rsid w:val="000D0658"/>
    <w:rsid w:val="000D0D81"/>
    <w:rsid w:val="000D1121"/>
    <w:rsid w:val="000D1165"/>
    <w:rsid w:val="000D153B"/>
    <w:rsid w:val="000D15E1"/>
    <w:rsid w:val="000D1A0D"/>
    <w:rsid w:val="000D26D2"/>
    <w:rsid w:val="000D27A1"/>
    <w:rsid w:val="000D2895"/>
    <w:rsid w:val="000D28B4"/>
    <w:rsid w:val="000D3058"/>
    <w:rsid w:val="000D30A6"/>
    <w:rsid w:val="000D327C"/>
    <w:rsid w:val="000D35F0"/>
    <w:rsid w:val="000D36C4"/>
    <w:rsid w:val="000D48A9"/>
    <w:rsid w:val="000D4A76"/>
    <w:rsid w:val="000D50E8"/>
    <w:rsid w:val="000D5156"/>
    <w:rsid w:val="000D6026"/>
    <w:rsid w:val="000D6081"/>
    <w:rsid w:val="000D716E"/>
    <w:rsid w:val="000D7A7F"/>
    <w:rsid w:val="000D7E08"/>
    <w:rsid w:val="000E0C14"/>
    <w:rsid w:val="000E0FB8"/>
    <w:rsid w:val="000E10FB"/>
    <w:rsid w:val="000E11C8"/>
    <w:rsid w:val="000E22B5"/>
    <w:rsid w:val="000E22F6"/>
    <w:rsid w:val="000E23CF"/>
    <w:rsid w:val="000E23D6"/>
    <w:rsid w:val="000E23E2"/>
    <w:rsid w:val="000E2C7C"/>
    <w:rsid w:val="000E2CE8"/>
    <w:rsid w:val="000E3122"/>
    <w:rsid w:val="000E32FF"/>
    <w:rsid w:val="000E3D87"/>
    <w:rsid w:val="000E4173"/>
    <w:rsid w:val="000E4D2D"/>
    <w:rsid w:val="000E4D36"/>
    <w:rsid w:val="000E5195"/>
    <w:rsid w:val="000E5B8E"/>
    <w:rsid w:val="000E5C84"/>
    <w:rsid w:val="000E5D6F"/>
    <w:rsid w:val="000E5EE3"/>
    <w:rsid w:val="000E67E1"/>
    <w:rsid w:val="000E6F6F"/>
    <w:rsid w:val="000E713D"/>
    <w:rsid w:val="000E7982"/>
    <w:rsid w:val="000E79A6"/>
    <w:rsid w:val="000F0703"/>
    <w:rsid w:val="000F09BC"/>
    <w:rsid w:val="000F0DFD"/>
    <w:rsid w:val="000F0E50"/>
    <w:rsid w:val="000F1130"/>
    <w:rsid w:val="000F1E61"/>
    <w:rsid w:val="000F1F2F"/>
    <w:rsid w:val="000F216C"/>
    <w:rsid w:val="000F29A6"/>
    <w:rsid w:val="000F3552"/>
    <w:rsid w:val="000F48C2"/>
    <w:rsid w:val="000F4B6F"/>
    <w:rsid w:val="000F4DA0"/>
    <w:rsid w:val="000F5D74"/>
    <w:rsid w:val="000F5FB1"/>
    <w:rsid w:val="000F61F4"/>
    <w:rsid w:val="000F6FE7"/>
    <w:rsid w:val="000F733B"/>
    <w:rsid w:val="000F7390"/>
    <w:rsid w:val="0010018C"/>
    <w:rsid w:val="00100250"/>
    <w:rsid w:val="00100D7C"/>
    <w:rsid w:val="0010150A"/>
    <w:rsid w:val="001016F7"/>
    <w:rsid w:val="00101B25"/>
    <w:rsid w:val="00101E9E"/>
    <w:rsid w:val="00102862"/>
    <w:rsid w:val="00102B48"/>
    <w:rsid w:val="00102EA4"/>
    <w:rsid w:val="00103100"/>
    <w:rsid w:val="00104EB6"/>
    <w:rsid w:val="00105028"/>
    <w:rsid w:val="00105461"/>
    <w:rsid w:val="00105A1C"/>
    <w:rsid w:val="00106549"/>
    <w:rsid w:val="00106C40"/>
    <w:rsid w:val="00107687"/>
    <w:rsid w:val="001078AE"/>
    <w:rsid w:val="0011053F"/>
    <w:rsid w:val="001106E6"/>
    <w:rsid w:val="00110E64"/>
    <w:rsid w:val="001115F6"/>
    <w:rsid w:val="00111C1D"/>
    <w:rsid w:val="00112791"/>
    <w:rsid w:val="00112D5A"/>
    <w:rsid w:val="00112EF7"/>
    <w:rsid w:val="001131F4"/>
    <w:rsid w:val="00113449"/>
    <w:rsid w:val="00113FBF"/>
    <w:rsid w:val="00115045"/>
    <w:rsid w:val="00115731"/>
    <w:rsid w:val="001158C8"/>
    <w:rsid w:val="00115C7C"/>
    <w:rsid w:val="00116132"/>
    <w:rsid w:val="00116F4B"/>
    <w:rsid w:val="0011704E"/>
    <w:rsid w:val="00120D6D"/>
    <w:rsid w:val="001219F4"/>
    <w:rsid w:val="001228D0"/>
    <w:rsid w:val="00122941"/>
    <w:rsid w:val="00122E62"/>
    <w:rsid w:val="00123509"/>
    <w:rsid w:val="001236A3"/>
    <w:rsid w:val="001236F0"/>
    <w:rsid w:val="00123894"/>
    <w:rsid w:val="00123A02"/>
    <w:rsid w:val="00123D5E"/>
    <w:rsid w:val="00124829"/>
    <w:rsid w:val="00124E27"/>
    <w:rsid w:val="00125106"/>
    <w:rsid w:val="001251D4"/>
    <w:rsid w:val="00126141"/>
    <w:rsid w:val="001262EA"/>
    <w:rsid w:val="00126833"/>
    <w:rsid w:val="00126B6C"/>
    <w:rsid w:val="00126F6B"/>
    <w:rsid w:val="0012738A"/>
    <w:rsid w:val="00127B7A"/>
    <w:rsid w:val="00130651"/>
    <w:rsid w:val="00130C74"/>
    <w:rsid w:val="00130CBC"/>
    <w:rsid w:val="00130EE6"/>
    <w:rsid w:val="00130FBE"/>
    <w:rsid w:val="0013124D"/>
    <w:rsid w:val="0013295F"/>
    <w:rsid w:val="001341DE"/>
    <w:rsid w:val="0013431B"/>
    <w:rsid w:val="00135115"/>
    <w:rsid w:val="001360C5"/>
    <w:rsid w:val="00136D14"/>
    <w:rsid w:val="001378EC"/>
    <w:rsid w:val="001402A8"/>
    <w:rsid w:val="00140CFE"/>
    <w:rsid w:val="00140FBD"/>
    <w:rsid w:val="0014117A"/>
    <w:rsid w:val="00142134"/>
    <w:rsid w:val="001431A9"/>
    <w:rsid w:val="00143690"/>
    <w:rsid w:val="00143C3B"/>
    <w:rsid w:val="0014476B"/>
    <w:rsid w:val="0014486F"/>
    <w:rsid w:val="00144ECC"/>
    <w:rsid w:val="001454EC"/>
    <w:rsid w:val="00145AAB"/>
    <w:rsid w:val="001464C6"/>
    <w:rsid w:val="00147316"/>
    <w:rsid w:val="001473D2"/>
    <w:rsid w:val="001474B6"/>
    <w:rsid w:val="00147AFD"/>
    <w:rsid w:val="00147F61"/>
    <w:rsid w:val="001505A4"/>
    <w:rsid w:val="00150A0F"/>
    <w:rsid w:val="00150F33"/>
    <w:rsid w:val="001520D7"/>
    <w:rsid w:val="001527BB"/>
    <w:rsid w:val="00152A4A"/>
    <w:rsid w:val="0015336C"/>
    <w:rsid w:val="001537B8"/>
    <w:rsid w:val="001537FC"/>
    <w:rsid w:val="00154165"/>
    <w:rsid w:val="001542E1"/>
    <w:rsid w:val="00154679"/>
    <w:rsid w:val="00154684"/>
    <w:rsid w:val="001549EC"/>
    <w:rsid w:val="00155568"/>
    <w:rsid w:val="00155CFC"/>
    <w:rsid w:val="00157332"/>
    <w:rsid w:val="00157A51"/>
    <w:rsid w:val="0016034E"/>
    <w:rsid w:val="00160859"/>
    <w:rsid w:val="00161143"/>
    <w:rsid w:val="00162F41"/>
    <w:rsid w:val="0016316E"/>
    <w:rsid w:val="00163AA6"/>
    <w:rsid w:val="00163CB4"/>
    <w:rsid w:val="001642C1"/>
    <w:rsid w:val="00164B8B"/>
    <w:rsid w:val="00164E05"/>
    <w:rsid w:val="001651FF"/>
    <w:rsid w:val="0016657D"/>
    <w:rsid w:val="001673B4"/>
    <w:rsid w:val="00167496"/>
    <w:rsid w:val="00167FC3"/>
    <w:rsid w:val="001704FA"/>
    <w:rsid w:val="00170773"/>
    <w:rsid w:val="001709BF"/>
    <w:rsid w:val="00170D28"/>
    <w:rsid w:val="0017142A"/>
    <w:rsid w:val="001715D2"/>
    <w:rsid w:val="00171616"/>
    <w:rsid w:val="00171621"/>
    <w:rsid w:val="001716D3"/>
    <w:rsid w:val="001719A5"/>
    <w:rsid w:val="00173ABD"/>
    <w:rsid w:val="00173B78"/>
    <w:rsid w:val="00173CAD"/>
    <w:rsid w:val="00173E2C"/>
    <w:rsid w:val="00173E54"/>
    <w:rsid w:val="00173F0F"/>
    <w:rsid w:val="0017426F"/>
    <w:rsid w:val="00174905"/>
    <w:rsid w:val="00174989"/>
    <w:rsid w:val="00174E00"/>
    <w:rsid w:val="00174E91"/>
    <w:rsid w:val="0017522A"/>
    <w:rsid w:val="001752B8"/>
    <w:rsid w:val="00175547"/>
    <w:rsid w:val="001759EE"/>
    <w:rsid w:val="001764DC"/>
    <w:rsid w:val="001769A2"/>
    <w:rsid w:val="001776AA"/>
    <w:rsid w:val="00177831"/>
    <w:rsid w:val="00177C74"/>
    <w:rsid w:val="00180076"/>
    <w:rsid w:val="001805D7"/>
    <w:rsid w:val="00180BD8"/>
    <w:rsid w:val="001817A1"/>
    <w:rsid w:val="001817BC"/>
    <w:rsid w:val="00181A50"/>
    <w:rsid w:val="00181DBC"/>
    <w:rsid w:val="001828DC"/>
    <w:rsid w:val="001831B2"/>
    <w:rsid w:val="00184586"/>
    <w:rsid w:val="00184D47"/>
    <w:rsid w:val="001857C4"/>
    <w:rsid w:val="00186A17"/>
    <w:rsid w:val="00186B88"/>
    <w:rsid w:val="00186BF2"/>
    <w:rsid w:val="001876C2"/>
    <w:rsid w:val="00187D30"/>
    <w:rsid w:val="00187F14"/>
    <w:rsid w:val="00190B05"/>
    <w:rsid w:val="001912E8"/>
    <w:rsid w:val="0019204C"/>
    <w:rsid w:val="001920AF"/>
    <w:rsid w:val="0019250B"/>
    <w:rsid w:val="0019296E"/>
    <w:rsid w:val="00192AD3"/>
    <w:rsid w:val="00192C11"/>
    <w:rsid w:val="00193112"/>
    <w:rsid w:val="001935D9"/>
    <w:rsid w:val="00194071"/>
    <w:rsid w:val="001965DA"/>
    <w:rsid w:val="00196F1E"/>
    <w:rsid w:val="0019781A"/>
    <w:rsid w:val="00197C36"/>
    <w:rsid w:val="001A00C4"/>
    <w:rsid w:val="001A0C70"/>
    <w:rsid w:val="001A0FF0"/>
    <w:rsid w:val="001A1581"/>
    <w:rsid w:val="001A1E82"/>
    <w:rsid w:val="001A26B6"/>
    <w:rsid w:val="001A2CE0"/>
    <w:rsid w:val="001A2E50"/>
    <w:rsid w:val="001A3A90"/>
    <w:rsid w:val="001A46A6"/>
    <w:rsid w:val="001A50EA"/>
    <w:rsid w:val="001A5D23"/>
    <w:rsid w:val="001A5E28"/>
    <w:rsid w:val="001B0274"/>
    <w:rsid w:val="001B0A10"/>
    <w:rsid w:val="001B0B4E"/>
    <w:rsid w:val="001B10F7"/>
    <w:rsid w:val="001B16F6"/>
    <w:rsid w:val="001B2A5F"/>
    <w:rsid w:val="001B2BE7"/>
    <w:rsid w:val="001B3AAD"/>
    <w:rsid w:val="001B3AE8"/>
    <w:rsid w:val="001B3B9E"/>
    <w:rsid w:val="001B3FF9"/>
    <w:rsid w:val="001B401B"/>
    <w:rsid w:val="001B41A3"/>
    <w:rsid w:val="001B437C"/>
    <w:rsid w:val="001B463F"/>
    <w:rsid w:val="001B4D7F"/>
    <w:rsid w:val="001B4EEA"/>
    <w:rsid w:val="001B5DCC"/>
    <w:rsid w:val="001B6944"/>
    <w:rsid w:val="001B6C4F"/>
    <w:rsid w:val="001B7597"/>
    <w:rsid w:val="001B7955"/>
    <w:rsid w:val="001B7BE2"/>
    <w:rsid w:val="001C0124"/>
    <w:rsid w:val="001C07A1"/>
    <w:rsid w:val="001C0A70"/>
    <w:rsid w:val="001C2BDD"/>
    <w:rsid w:val="001C2D2F"/>
    <w:rsid w:val="001C3765"/>
    <w:rsid w:val="001C3F03"/>
    <w:rsid w:val="001C400B"/>
    <w:rsid w:val="001C44DE"/>
    <w:rsid w:val="001C46F0"/>
    <w:rsid w:val="001C6578"/>
    <w:rsid w:val="001C6612"/>
    <w:rsid w:val="001C6B0A"/>
    <w:rsid w:val="001C71D9"/>
    <w:rsid w:val="001C7537"/>
    <w:rsid w:val="001C77D4"/>
    <w:rsid w:val="001C7A92"/>
    <w:rsid w:val="001D0186"/>
    <w:rsid w:val="001D12AB"/>
    <w:rsid w:val="001D1410"/>
    <w:rsid w:val="001D1AD0"/>
    <w:rsid w:val="001D2636"/>
    <w:rsid w:val="001D3004"/>
    <w:rsid w:val="001D302C"/>
    <w:rsid w:val="001D34CC"/>
    <w:rsid w:val="001D3D01"/>
    <w:rsid w:val="001D3D8E"/>
    <w:rsid w:val="001D5608"/>
    <w:rsid w:val="001D6987"/>
    <w:rsid w:val="001D6FF4"/>
    <w:rsid w:val="001D7752"/>
    <w:rsid w:val="001D7803"/>
    <w:rsid w:val="001E0D9C"/>
    <w:rsid w:val="001E19F4"/>
    <w:rsid w:val="001E2464"/>
    <w:rsid w:val="001E2C80"/>
    <w:rsid w:val="001E33B5"/>
    <w:rsid w:val="001E3D4B"/>
    <w:rsid w:val="001E4060"/>
    <w:rsid w:val="001E43F2"/>
    <w:rsid w:val="001E452C"/>
    <w:rsid w:val="001E5658"/>
    <w:rsid w:val="001E62CD"/>
    <w:rsid w:val="001E6F3A"/>
    <w:rsid w:val="001E7139"/>
    <w:rsid w:val="001E724F"/>
    <w:rsid w:val="001E7269"/>
    <w:rsid w:val="001E76CB"/>
    <w:rsid w:val="001E7ABD"/>
    <w:rsid w:val="001F094C"/>
    <w:rsid w:val="001F0E34"/>
    <w:rsid w:val="001F253F"/>
    <w:rsid w:val="001F37E6"/>
    <w:rsid w:val="001F39AC"/>
    <w:rsid w:val="001F3C26"/>
    <w:rsid w:val="001F40EF"/>
    <w:rsid w:val="001F4A92"/>
    <w:rsid w:val="001F4C24"/>
    <w:rsid w:val="001F4EF5"/>
    <w:rsid w:val="001F5B65"/>
    <w:rsid w:val="001F5FEC"/>
    <w:rsid w:val="001F709C"/>
    <w:rsid w:val="001F742F"/>
    <w:rsid w:val="001F7CF2"/>
    <w:rsid w:val="0020055C"/>
    <w:rsid w:val="002008E8"/>
    <w:rsid w:val="00200E54"/>
    <w:rsid w:val="00202337"/>
    <w:rsid w:val="00202D4A"/>
    <w:rsid w:val="00202E51"/>
    <w:rsid w:val="002031E8"/>
    <w:rsid w:val="0020323C"/>
    <w:rsid w:val="00203344"/>
    <w:rsid w:val="00203777"/>
    <w:rsid w:val="00203CCC"/>
    <w:rsid w:val="00204159"/>
    <w:rsid w:val="0020452A"/>
    <w:rsid w:val="00205032"/>
    <w:rsid w:val="00205910"/>
    <w:rsid w:val="002060F9"/>
    <w:rsid w:val="00206202"/>
    <w:rsid w:val="002068F3"/>
    <w:rsid w:val="0020690F"/>
    <w:rsid w:val="002070D0"/>
    <w:rsid w:val="00207420"/>
    <w:rsid w:val="0020765E"/>
    <w:rsid w:val="00207808"/>
    <w:rsid w:val="00207BA5"/>
    <w:rsid w:val="00207D8D"/>
    <w:rsid w:val="00210036"/>
    <w:rsid w:val="00210821"/>
    <w:rsid w:val="0021107B"/>
    <w:rsid w:val="002111AF"/>
    <w:rsid w:val="002112E8"/>
    <w:rsid w:val="00211F9C"/>
    <w:rsid w:val="00212403"/>
    <w:rsid w:val="00212992"/>
    <w:rsid w:val="00212BDB"/>
    <w:rsid w:val="00213A53"/>
    <w:rsid w:val="00214471"/>
    <w:rsid w:val="00214539"/>
    <w:rsid w:val="002147E2"/>
    <w:rsid w:val="002155A5"/>
    <w:rsid w:val="00215C02"/>
    <w:rsid w:val="00215CAA"/>
    <w:rsid w:val="00215F52"/>
    <w:rsid w:val="002163D8"/>
    <w:rsid w:val="0021679D"/>
    <w:rsid w:val="0021725A"/>
    <w:rsid w:val="00217CB8"/>
    <w:rsid w:val="002201BC"/>
    <w:rsid w:val="00221227"/>
    <w:rsid w:val="002224BC"/>
    <w:rsid w:val="00223700"/>
    <w:rsid w:val="00223756"/>
    <w:rsid w:val="00223CB2"/>
    <w:rsid w:val="00224BF0"/>
    <w:rsid w:val="00224DD6"/>
    <w:rsid w:val="0022519B"/>
    <w:rsid w:val="002255D4"/>
    <w:rsid w:val="002265A0"/>
    <w:rsid w:val="00226CA5"/>
    <w:rsid w:val="00226CC2"/>
    <w:rsid w:val="00226E65"/>
    <w:rsid w:val="00226EC5"/>
    <w:rsid w:val="0022716F"/>
    <w:rsid w:val="00227186"/>
    <w:rsid w:val="002271F2"/>
    <w:rsid w:val="002272BF"/>
    <w:rsid w:val="00227514"/>
    <w:rsid w:val="00227B80"/>
    <w:rsid w:val="00227D5D"/>
    <w:rsid w:val="0023089C"/>
    <w:rsid w:val="00230A84"/>
    <w:rsid w:val="00230BC0"/>
    <w:rsid w:val="00230C56"/>
    <w:rsid w:val="00230CB9"/>
    <w:rsid w:val="0023124E"/>
    <w:rsid w:val="002319FC"/>
    <w:rsid w:val="002330A2"/>
    <w:rsid w:val="00233297"/>
    <w:rsid w:val="00233317"/>
    <w:rsid w:val="00233656"/>
    <w:rsid w:val="00233DBA"/>
    <w:rsid w:val="00234A99"/>
    <w:rsid w:val="00234DC7"/>
    <w:rsid w:val="002354BB"/>
    <w:rsid w:val="00235965"/>
    <w:rsid w:val="00235C9C"/>
    <w:rsid w:val="002361F3"/>
    <w:rsid w:val="00236363"/>
    <w:rsid w:val="002369B6"/>
    <w:rsid w:val="0023753F"/>
    <w:rsid w:val="002378BD"/>
    <w:rsid w:val="002402EC"/>
    <w:rsid w:val="002414E3"/>
    <w:rsid w:val="00241A05"/>
    <w:rsid w:val="0024265C"/>
    <w:rsid w:val="00242DC4"/>
    <w:rsid w:val="00243365"/>
    <w:rsid w:val="00243591"/>
    <w:rsid w:val="002435E9"/>
    <w:rsid w:val="002436A6"/>
    <w:rsid w:val="00243C2F"/>
    <w:rsid w:val="002443F7"/>
    <w:rsid w:val="0024473D"/>
    <w:rsid w:val="0024474F"/>
    <w:rsid w:val="002452B3"/>
    <w:rsid w:val="002453F6"/>
    <w:rsid w:val="00246121"/>
    <w:rsid w:val="0024620E"/>
    <w:rsid w:val="00246529"/>
    <w:rsid w:val="00246580"/>
    <w:rsid w:val="002476CB"/>
    <w:rsid w:val="00247727"/>
    <w:rsid w:val="002478AC"/>
    <w:rsid w:val="002518D3"/>
    <w:rsid w:val="002519A4"/>
    <w:rsid w:val="00251C8F"/>
    <w:rsid w:val="00251F54"/>
    <w:rsid w:val="00252555"/>
    <w:rsid w:val="00252659"/>
    <w:rsid w:val="00253CA5"/>
    <w:rsid w:val="002541C5"/>
    <w:rsid w:val="0025438C"/>
    <w:rsid w:val="00254568"/>
    <w:rsid w:val="00254D0D"/>
    <w:rsid w:val="002551C6"/>
    <w:rsid w:val="0025691A"/>
    <w:rsid w:val="00256ADB"/>
    <w:rsid w:val="00256BD0"/>
    <w:rsid w:val="00256DBE"/>
    <w:rsid w:val="00257D38"/>
    <w:rsid w:val="00260F70"/>
    <w:rsid w:val="00261282"/>
    <w:rsid w:val="00261792"/>
    <w:rsid w:val="002617E9"/>
    <w:rsid w:val="002618BA"/>
    <w:rsid w:val="002626C9"/>
    <w:rsid w:val="002626F2"/>
    <w:rsid w:val="0026278E"/>
    <w:rsid w:val="00262845"/>
    <w:rsid w:val="00262D02"/>
    <w:rsid w:val="00262E9B"/>
    <w:rsid w:val="002635C3"/>
    <w:rsid w:val="00263B46"/>
    <w:rsid w:val="00264B0F"/>
    <w:rsid w:val="00264EDA"/>
    <w:rsid w:val="00265B6F"/>
    <w:rsid w:val="00265EA2"/>
    <w:rsid w:val="002661EC"/>
    <w:rsid w:val="002667E9"/>
    <w:rsid w:val="00266925"/>
    <w:rsid w:val="00266B76"/>
    <w:rsid w:val="00266BB3"/>
    <w:rsid w:val="00266BF8"/>
    <w:rsid w:val="00266C3C"/>
    <w:rsid w:val="00267236"/>
    <w:rsid w:val="00267569"/>
    <w:rsid w:val="00267D84"/>
    <w:rsid w:val="002706F7"/>
    <w:rsid w:val="002708DD"/>
    <w:rsid w:val="00271327"/>
    <w:rsid w:val="00271449"/>
    <w:rsid w:val="002717C9"/>
    <w:rsid w:val="00271940"/>
    <w:rsid w:val="00271D9A"/>
    <w:rsid w:val="002732BF"/>
    <w:rsid w:val="00273E01"/>
    <w:rsid w:val="00274030"/>
    <w:rsid w:val="00274040"/>
    <w:rsid w:val="00274332"/>
    <w:rsid w:val="00274BDD"/>
    <w:rsid w:val="002755E7"/>
    <w:rsid w:val="00275939"/>
    <w:rsid w:val="00275A3F"/>
    <w:rsid w:val="00275D7E"/>
    <w:rsid w:val="002761B3"/>
    <w:rsid w:val="002769D5"/>
    <w:rsid w:val="00276D86"/>
    <w:rsid w:val="00276DCF"/>
    <w:rsid w:val="002779DB"/>
    <w:rsid w:val="00277D58"/>
    <w:rsid w:val="00280361"/>
    <w:rsid w:val="002808A1"/>
    <w:rsid w:val="002809B8"/>
    <w:rsid w:val="002814DD"/>
    <w:rsid w:val="00281872"/>
    <w:rsid w:val="002818DC"/>
    <w:rsid w:val="00281DA6"/>
    <w:rsid w:val="0028217D"/>
    <w:rsid w:val="0028325A"/>
    <w:rsid w:val="00284B9D"/>
    <w:rsid w:val="00285463"/>
    <w:rsid w:val="0028572F"/>
    <w:rsid w:val="00285794"/>
    <w:rsid w:val="00285821"/>
    <w:rsid w:val="002862B0"/>
    <w:rsid w:val="00286859"/>
    <w:rsid w:val="002877DD"/>
    <w:rsid w:val="00290324"/>
    <w:rsid w:val="00290795"/>
    <w:rsid w:val="002907A1"/>
    <w:rsid w:val="00290CB8"/>
    <w:rsid w:val="002913FE"/>
    <w:rsid w:val="00291D1F"/>
    <w:rsid w:val="00292239"/>
    <w:rsid w:val="002923AA"/>
    <w:rsid w:val="002925D1"/>
    <w:rsid w:val="0029294E"/>
    <w:rsid w:val="00292D85"/>
    <w:rsid w:val="00292FC2"/>
    <w:rsid w:val="002936F9"/>
    <w:rsid w:val="00293761"/>
    <w:rsid w:val="002938E2"/>
    <w:rsid w:val="00293C31"/>
    <w:rsid w:val="00293EBB"/>
    <w:rsid w:val="002940C5"/>
    <w:rsid w:val="00295036"/>
    <w:rsid w:val="002957A2"/>
    <w:rsid w:val="002959D9"/>
    <w:rsid w:val="002964A4"/>
    <w:rsid w:val="00296652"/>
    <w:rsid w:val="0029798C"/>
    <w:rsid w:val="002A01C8"/>
    <w:rsid w:val="002A04BB"/>
    <w:rsid w:val="002A0B5E"/>
    <w:rsid w:val="002A0DBC"/>
    <w:rsid w:val="002A0E73"/>
    <w:rsid w:val="002A100C"/>
    <w:rsid w:val="002A1824"/>
    <w:rsid w:val="002A1B88"/>
    <w:rsid w:val="002A1CCA"/>
    <w:rsid w:val="002A1E68"/>
    <w:rsid w:val="002A1ED5"/>
    <w:rsid w:val="002A2913"/>
    <w:rsid w:val="002A3204"/>
    <w:rsid w:val="002A3A7A"/>
    <w:rsid w:val="002A3A7C"/>
    <w:rsid w:val="002A3FF1"/>
    <w:rsid w:val="002A4DEA"/>
    <w:rsid w:val="002A5342"/>
    <w:rsid w:val="002A57C0"/>
    <w:rsid w:val="002A586A"/>
    <w:rsid w:val="002A5AAE"/>
    <w:rsid w:val="002A5DFA"/>
    <w:rsid w:val="002A5FB6"/>
    <w:rsid w:val="002A5FDA"/>
    <w:rsid w:val="002A62F3"/>
    <w:rsid w:val="002A640E"/>
    <w:rsid w:val="002A76FC"/>
    <w:rsid w:val="002B0036"/>
    <w:rsid w:val="002B0377"/>
    <w:rsid w:val="002B14E6"/>
    <w:rsid w:val="002B1849"/>
    <w:rsid w:val="002B18C5"/>
    <w:rsid w:val="002B1E0D"/>
    <w:rsid w:val="002B230D"/>
    <w:rsid w:val="002B23C5"/>
    <w:rsid w:val="002B2922"/>
    <w:rsid w:val="002B2A1E"/>
    <w:rsid w:val="002B2A21"/>
    <w:rsid w:val="002B2B3E"/>
    <w:rsid w:val="002B2C48"/>
    <w:rsid w:val="002B322C"/>
    <w:rsid w:val="002B32D2"/>
    <w:rsid w:val="002B49EE"/>
    <w:rsid w:val="002B5489"/>
    <w:rsid w:val="002B56EE"/>
    <w:rsid w:val="002B6253"/>
    <w:rsid w:val="002B6ABC"/>
    <w:rsid w:val="002B6EF1"/>
    <w:rsid w:val="002B6F4E"/>
    <w:rsid w:val="002B70E0"/>
    <w:rsid w:val="002B75B0"/>
    <w:rsid w:val="002B7611"/>
    <w:rsid w:val="002B7B1A"/>
    <w:rsid w:val="002B7BE0"/>
    <w:rsid w:val="002C031E"/>
    <w:rsid w:val="002C0905"/>
    <w:rsid w:val="002C0E6A"/>
    <w:rsid w:val="002C1283"/>
    <w:rsid w:val="002C174C"/>
    <w:rsid w:val="002C1BA3"/>
    <w:rsid w:val="002C1C9B"/>
    <w:rsid w:val="002C1CD1"/>
    <w:rsid w:val="002C2032"/>
    <w:rsid w:val="002C225C"/>
    <w:rsid w:val="002C2857"/>
    <w:rsid w:val="002C3274"/>
    <w:rsid w:val="002C329E"/>
    <w:rsid w:val="002C3485"/>
    <w:rsid w:val="002C3E30"/>
    <w:rsid w:val="002C4B7F"/>
    <w:rsid w:val="002C4E69"/>
    <w:rsid w:val="002C58C5"/>
    <w:rsid w:val="002C623A"/>
    <w:rsid w:val="002C6371"/>
    <w:rsid w:val="002C6372"/>
    <w:rsid w:val="002C6EA2"/>
    <w:rsid w:val="002C74F1"/>
    <w:rsid w:val="002C7703"/>
    <w:rsid w:val="002D07A8"/>
    <w:rsid w:val="002D0A4D"/>
    <w:rsid w:val="002D0B27"/>
    <w:rsid w:val="002D112F"/>
    <w:rsid w:val="002D115E"/>
    <w:rsid w:val="002D1D91"/>
    <w:rsid w:val="002D1ED8"/>
    <w:rsid w:val="002D1F7A"/>
    <w:rsid w:val="002D203B"/>
    <w:rsid w:val="002D204B"/>
    <w:rsid w:val="002D21EE"/>
    <w:rsid w:val="002D2533"/>
    <w:rsid w:val="002D2ED9"/>
    <w:rsid w:val="002D30AF"/>
    <w:rsid w:val="002D4CA9"/>
    <w:rsid w:val="002D4F7A"/>
    <w:rsid w:val="002D50AC"/>
    <w:rsid w:val="002D59B8"/>
    <w:rsid w:val="002D5D4E"/>
    <w:rsid w:val="002D7749"/>
    <w:rsid w:val="002D7DA7"/>
    <w:rsid w:val="002E05EE"/>
    <w:rsid w:val="002E0D7A"/>
    <w:rsid w:val="002E0DBE"/>
    <w:rsid w:val="002E1055"/>
    <w:rsid w:val="002E15C9"/>
    <w:rsid w:val="002E49C3"/>
    <w:rsid w:val="002E4A80"/>
    <w:rsid w:val="002E55B3"/>
    <w:rsid w:val="002E5699"/>
    <w:rsid w:val="002E5948"/>
    <w:rsid w:val="002E6896"/>
    <w:rsid w:val="002E725F"/>
    <w:rsid w:val="002E76F2"/>
    <w:rsid w:val="002E7757"/>
    <w:rsid w:val="002E7AB7"/>
    <w:rsid w:val="002F002D"/>
    <w:rsid w:val="002F014C"/>
    <w:rsid w:val="002F2636"/>
    <w:rsid w:val="002F35FB"/>
    <w:rsid w:val="002F3620"/>
    <w:rsid w:val="002F37B6"/>
    <w:rsid w:val="002F38FD"/>
    <w:rsid w:val="002F3F20"/>
    <w:rsid w:val="002F44D8"/>
    <w:rsid w:val="002F4542"/>
    <w:rsid w:val="002F45D4"/>
    <w:rsid w:val="002F478C"/>
    <w:rsid w:val="002F48AD"/>
    <w:rsid w:val="002F5337"/>
    <w:rsid w:val="002F5A21"/>
    <w:rsid w:val="002F5AB8"/>
    <w:rsid w:val="002F5ADA"/>
    <w:rsid w:val="002F6A19"/>
    <w:rsid w:val="002F6C52"/>
    <w:rsid w:val="002F6D06"/>
    <w:rsid w:val="002F6E8E"/>
    <w:rsid w:val="002F6F5D"/>
    <w:rsid w:val="002F7261"/>
    <w:rsid w:val="002F79D7"/>
    <w:rsid w:val="00300074"/>
    <w:rsid w:val="0030074B"/>
    <w:rsid w:val="0030085C"/>
    <w:rsid w:val="00301353"/>
    <w:rsid w:val="00301D09"/>
    <w:rsid w:val="00301E3D"/>
    <w:rsid w:val="00302A0D"/>
    <w:rsid w:val="003032C5"/>
    <w:rsid w:val="003034F8"/>
    <w:rsid w:val="003035AB"/>
    <w:rsid w:val="003036AC"/>
    <w:rsid w:val="00303E4E"/>
    <w:rsid w:val="0030535C"/>
    <w:rsid w:val="003054B4"/>
    <w:rsid w:val="003054C5"/>
    <w:rsid w:val="003061A6"/>
    <w:rsid w:val="00306F82"/>
    <w:rsid w:val="00307A40"/>
    <w:rsid w:val="00310126"/>
    <w:rsid w:val="003102E2"/>
    <w:rsid w:val="00310E47"/>
    <w:rsid w:val="00310ECB"/>
    <w:rsid w:val="00310F54"/>
    <w:rsid w:val="0031147B"/>
    <w:rsid w:val="0031183C"/>
    <w:rsid w:val="00311DB3"/>
    <w:rsid w:val="00311DF8"/>
    <w:rsid w:val="00311E21"/>
    <w:rsid w:val="00312829"/>
    <w:rsid w:val="00314086"/>
    <w:rsid w:val="0031427F"/>
    <w:rsid w:val="0031460B"/>
    <w:rsid w:val="003149F2"/>
    <w:rsid w:val="00314EDF"/>
    <w:rsid w:val="00315488"/>
    <w:rsid w:val="00315C9B"/>
    <w:rsid w:val="003165F5"/>
    <w:rsid w:val="00317214"/>
    <w:rsid w:val="0031784A"/>
    <w:rsid w:val="003179A0"/>
    <w:rsid w:val="00317AAA"/>
    <w:rsid w:val="00320008"/>
    <w:rsid w:val="003202CE"/>
    <w:rsid w:val="003208FC"/>
    <w:rsid w:val="00320EC3"/>
    <w:rsid w:val="00321B71"/>
    <w:rsid w:val="00321C0B"/>
    <w:rsid w:val="00321E83"/>
    <w:rsid w:val="00322243"/>
    <w:rsid w:val="00322598"/>
    <w:rsid w:val="003233F1"/>
    <w:rsid w:val="0032458F"/>
    <w:rsid w:val="00325385"/>
    <w:rsid w:val="003256FF"/>
    <w:rsid w:val="00325B23"/>
    <w:rsid w:val="003263E8"/>
    <w:rsid w:val="003264ED"/>
    <w:rsid w:val="00326697"/>
    <w:rsid w:val="003267C1"/>
    <w:rsid w:val="003270A3"/>
    <w:rsid w:val="0033009E"/>
    <w:rsid w:val="0033038A"/>
    <w:rsid w:val="00330472"/>
    <w:rsid w:val="00330A4D"/>
    <w:rsid w:val="00331174"/>
    <w:rsid w:val="003312B1"/>
    <w:rsid w:val="003319F8"/>
    <w:rsid w:val="00331DC7"/>
    <w:rsid w:val="0033203A"/>
    <w:rsid w:val="00332170"/>
    <w:rsid w:val="0033247F"/>
    <w:rsid w:val="00333042"/>
    <w:rsid w:val="003336D7"/>
    <w:rsid w:val="00333971"/>
    <w:rsid w:val="0033463D"/>
    <w:rsid w:val="00334915"/>
    <w:rsid w:val="00334C56"/>
    <w:rsid w:val="00334E43"/>
    <w:rsid w:val="003370B3"/>
    <w:rsid w:val="0033711A"/>
    <w:rsid w:val="0033722E"/>
    <w:rsid w:val="00337345"/>
    <w:rsid w:val="0033746C"/>
    <w:rsid w:val="00337AF5"/>
    <w:rsid w:val="00337FEE"/>
    <w:rsid w:val="003405CB"/>
    <w:rsid w:val="00340801"/>
    <w:rsid w:val="00340CC1"/>
    <w:rsid w:val="00340CCF"/>
    <w:rsid w:val="00340CF4"/>
    <w:rsid w:val="003416DA"/>
    <w:rsid w:val="00341915"/>
    <w:rsid w:val="0034201F"/>
    <w:rsid w:val="003421A3"/>
    <w:rsid w:val="00342F9B"/>
    <w:rsid w:val="0034318C"/>
    <w:rsid w:val="0034322E"/>
    <w:rsid w:val="003436CE"/>
    <w:rsid w:val="00343E63"/>
    <w:rsid w:val="00344431"/>
    <w:rsid w:val="003447AE"/>
    <w:rsid w:val="00344F3B"/>
    <w:rsid w:val="00345015"/>
    <w:rsid w:val="003452F6"/>
    <w:rsid w:val="00345680"/>
    <w:rsid w:val="0034599B"/>
    <w:rsid w:val="00346905"/>
    <w:rsid w:val="0034790A"/>
    <w:rsid w:val="00347A9B"/>
    <w:rsid w:val="00347EA1"/>
    <w:rsid w:val="00350690"/>
    <w:rsid w:val="00350818"/>
    <w:rsid w:val="003508D5"/>
    <w:rsid w:val="00350BF8"/>
    <w:rsid w:val="00350E83"/>
    <w:rsid w:val="00351157"/>
    <w:rsid w:val="003515C0"/>
    <w:rsid w:val="003521D8"/>
    <w:rsid w:val="00352324"/>
    <w:rsid w:val="003523D0"/>
    <w:rsid w:val="003524C4"/>
    <w:rsid w:val="00352EB7"/>
    <w:rsid w:val="00353FB1"/>
    <w:rsid w:val="0035402D"/>
    <w:rsid w:val="00354594"/>
    <w:rsid w:val="00354A93"/>
    <w:rsid w:val="00354FE5"/>
    <w:rsid w:val="00355067"/>
    <w:rsid w:val="00355795"/>
    <w:rsid w:val="003559D0"/>
    <w:rsid w:val="00355B23"/>
    <w:rsid w:val="00355E11"/>
    <w:rsid w:val="00356564"/>
    <w:rsid w:val="0035726B"/>
    <w:rsid w:val="003573B6"/>
    <w:rsid w:val="00357893"/>
    <w:rsid w:val="00357E76"/>
    <w:rsid w:val="00360276"/>
    <w:rsid w:val="00360D2B"/>
    <w:rsid w:val="00361A7B"/>
    <w:rsid w:val="003626E8"/>
    <w:rsid w:val="00363294"/>
    <w:rsid w:val="00363658"/>
    <w:rsid w:val="003636B8"/>
    <w:rsid w:val="00363718"/>
    <w:rsid w:val="00363832"/>
    <w:rsid w:val="00363C35"/>
    <w:rsid w:val="00363E98"/>
    <w:rsid w:val="003643A5"/>
    <w:rsid w:val="00364C65"/>
    <w:rsid w:val="003650FF"/>
    <w:rsid w:val="0036574E"/>
    <w:rsid w:val="00365D55"/>
    <w:rsid w:val="003676FE"/>
    <w:rsid w:val="00367B3A"/>
    <w:rsid w:val="0037026B"/>
    <w:rsid w:val="003704A2"/>
    <w:rsid w:val="00370700"/>
    <w:rsid w:val="003707E9"/>
    <w:rsid w:val="00370900"/>
    <w:rsid w:val="00371444"/>
    <w:rsid w:val="00371750"/>
    <w:rsid w:val="003717BD"/>
    <w:rsid w:val="0037244A"/>
    <w:rsid w:val="003731B7"/>
    <w:rsid w:val="0037345E"/>
    <w:rsid w:val="003740F5"/>
    <w:rsid w:val="003741CB"/>
    <w:rsid w:val="00374517"/>
    <w:rsid w:val="003745FD"/>
    <w:rsid w:val="00375918"/>
    <w:rsid w:val="003760CE"/>
    <w:rsid w:val="00376329"/>
    <w:rsid w:val="00376432"/>
    <w:rsid w:val="003769C4"/>
    <w:rsid w:val="00376EFE"/>
    <w:rsid w:val="00377028"/>
    <w:rsid w:val="00377065"/>
    <w:rsid w:val="003777C3"/>
    <w:rsid w:val="00381E13"/>
    <w:rsid w:val="00382F8A"/>
    <w:rsid w:val="00383679"/>
    <w:rsid w:val="0038461C"/>
    <w:rsid w:val="00384EA5"/>
    <w:rsid w:val="00385545"/>
    <w:rsid w:val="00385D7D"/>
    <w:rsid w:val="00386159"/>
    <w:rsid w:val="00386225"/>
    <w:rsid w:val="0038651D"/>
    <w:rsid w:val="00387245"/>
    <w:rsid w:val="003872C1"/>
    <w:rsid w:val="003875B9"/>
    <w:rsid w:val="00387A4A"/>
    <w:rsid w:val="00387D46"/>
    <w:rsid w:val="00387D50"/>
    <w:rsid w:val="003912D8"/>
    <w:rsid w:val="0039234D"/>
    <w:rsid w:val="00392502"/>
    <w:rsid w:val="003934F1"/>
    <w:rsid w:val="003937EB"/>
    <w:rsid w:val="00393C71"/>
    <w:rsid w:val="003940B8"/>
    <w:rsid w:val="00394490"/>
    <w:rsid w:val="003947C3"/>
    <w:rsid w:val="00394AFA"/>
    <w:rsid w:val="0039543B"/>
    <w:rsid w:val="00395674"/>
    <w:rsid w:val="003959FB"/>
    <w:rsid w:val="003977B8"/>
    <w:rsid w:val="00397D4F"/>
    <w:rsid w:val="003A1791"/>
    <w:rsid w:val="003A1930"/>
    <w:rsid w:val="003A198B"/>
    <w:rsid w:val="003A1D79"/>
    <w:rsid w:val="003A1E3B"/>
    <w:rsid w:val="003A2D35"/>
    <w:rsid w:val="003A2D73"/>
    <w:rsid w:val="003A2F7F"/>
    <w:rsid w:val="003A37BF"/>
    <w:rsid w:val="003A3A3C"/>
    <w:rsid w:val="003A3CF5"/>
    <w:rsid w:val="003A452C"/>
    <w:rsid w:val="003A6460"/>
    <w:rsid w:val="003A68C2"/>
    <w:rsid w:val="003A6F74"/>
    <w:rsid w:val="003A76AD"/>
    <w:rsid w:val="003A7A52"/>
    <w:rsid w:val="003B02E6"/>
    <w:rsid w:val="003B0A5E"/>
    <w:rsid w:val="003B0F90"/>
    <w:rsid w:val="003B1162"/>
    <w:rsid w:val="003B140E"/>
    <w:rsid w:val="003B1453"/>
    <w:rsid w:val="003B195B"/>
    <w:rsid w:val="003B1C4E"/>
    <w:rsid w:val="003B1D4A"/>
    <w:rsid w:val="003B1D94"/>
    <w:rsid w:val="003B1FCC"/>
    <w:rsid w:val="003B296D"/>
    <w:rsid w:val="003B340E"/>
    <w:rsid w:val="003B42CE"/>
    <w:rsid w:val="003B471C"/>
    <w:rsid w:val="003B5299"/>
    <w:rsid w:val="003B5544"/>
    <w:rsid w:val="003B55DD"/>
    <w:rsid w:val="003B55EC"/>
    <w:rsid w:val="003B5A6A"/>
    <w:rsid w:val="003B65BF"/>
    <w:rsid w:val="003B67FE"/>
    <w:rsid w:val="003B7784"/>
    <w:rsid w:val="003C0060"/>
    <w:rsid w:val="003C040F"/>
    <w:rsid w:val="003C0F07"/>
    <w:rsid w:val="003C12BD"/>
    <w:rsid w:val="003C140C"/>
    <w:rsid w:val="003C1B3F"/>
    <w:rsid w:val="003C23A0"/>
    <w:rsid w:val="003C298E"/>
    <w:rsid w:val="003C305C"/>
    <w:rsid w:val="003C3446"/>
    <w:rsid w:val="003C3564"/>
    <w:rsid w:val="003C390E"/>
    <w:rsid w:val="003C4378"/>
    <w:rsid w:val="003C4AF6"/>
    <w:rsid w:val="003C4C5B"/>
    <w:rsid w:val="003C60D6"/>
    <w:rsid w:val="003C6A1F"/>
    <w:rsid w:val="003C6A74"/>
    <w:rsid w:val="003C70A8"/>
    <w:rsid w:val="003C7167"/>
    <w:rsid w:val="003C74E2"/>
    <w:rsid w:val="003C7D91"/>
    <w:rsid w:val="003C7DB4"/>
    <w:rsid w:val="003D0355"/>
    <w:rsid w:val="003D056C"/>
    <w:rsid w:val="003D1869"/>
    <w:rsid w:val="003D204C"/>
    <w:rsid w:val="003D208F"/>
    <w:rsid w:val="003D2E44"/>
    <w:rsid w:val="003D3185"/>
    <w:rsid w:val="003D3446"/>
    <w:rsid w:val="003D3AA9"/>
    <w:rsid w:val="003D3AAC"/>
    <w:rsid w:val="003D3CA6"/>
    <w:rsid w:val="003D3CFD"/>
    <w:rsid w:val="003D3E4E"/>
    <w:rsid w:val="003D472E"/>
    <w:rsid w:val="003D57CE"/>
    <w:rsid w:val="003D5974"/>
    <w:rsid w:val="003D5D96"/>
    <w:rsid w:val="003D63B4"/>
    <w:rsid w:val="003D64DF"/>
    <w:rsid w:val="003D704C"/>
    <w:rsid w:val="003D733C"/>
    <w:rsid w:val="003D754B"/>
    <w:rsid w:val="003D767D"/>
    <w:rsid w:val="003D79F8"/>
    <w:rsid w:val="003E0437"/>
    <w:rsid w:val="003E04FD"/>
    <w:rsid w:val="003E0658"/>
    <w:rsid w:val="003E0D2B"/>
    <w:rsid w:val="003E12A3"/>
    <w:rsid w:val="003E14C0"/>
    <w:rsid w:val="003E1A2C"/>
    <w:rsid w:val="003E1A5A"/>
    <w:rsid w:val="003E1F7A"/>
    <w:rsid w:val="003E215E"/>
    <w:rsid w:val="003E228D"/>
    <w:rsid w:val="003E2404"/>
    <w:rsid w:val="003E26A9"/>
    <w:rsid w:val="003E4133"/>
    <w:rsid w:val="003E4753"/>
    <w:rsid w:val="003E4A9B"/>
    <w:rsid w:val="003E4AF2"/>
    <w:rsid w:val="003E4F1B"/>
    <w:rsid w:val="003E620B"/>
    <w:rsid w:val="003E6358"/>
    <w:rsid w:val="003E653D"/>
    <w:rsid w:val="003E65B8"/>
    <w:rsid w:val="003E6E43"/>
    <w:rsid w:val="003F17A9"/>
    <w:rsid w:val="003F1A73"/>
    <w:rsid w:val="003F21D2"/>
    <w:rsid w:val="003F23E1"/>
    <w:rsid w:val="003F283A"/>
    <w:rsid w:val="003F2A7C"/>
    <w:rsid w:val="003F2FA3"/>
    <w:rsid w:val="003F369D"/>
    <w:rsid w:val="003F4ECC"/>
    <w:rsid w:val="003F5525"/>
    <w:rsid w:val="003F6342"/>
    <w:rsid w:val="003F6756"/>
    <w:rsid w:val="003F6D8E"/>
    <w:rsid w:val="003F70D2"/>
    <w:rsid w:val="003F716E"/>
    <w:rsid w:val="003F73FE"/>
    <w:rsid w:val="003F7402"/>
    <w:rsid w:val="0040040E"/>
    <w:rsid w:val="004005B9"/>
    <w:rsid w:val="004007B3"/>
    <w:rsid w:val="00401197"/>
    <w:rsid w:val="0040132A"/>
    <w:rsid w:val="00401813"/>
    <w:rsid w:val="0040181A"/>
    <w:rsid w:val="00401D01"/>
    <w:rsid w:val="00401E79"/>
    <w:rsid w:val="00401ED0"/>
    <w:rsid w:val="0040239F"/>
    <w:rsid w:val="00402479"/>
    <w:rsid w:val="00402554"/>
    <w:rsid w:val="00402839"/>
    <w:rsid w:val="004028C8"/>
    <w:rsid w:val="00402BC9"/>
    <w:rsid w:val="00403E77"/>
    <w:rsid w:val="00403EF5"/>
    <w:rsid w:val="00403F9C"/>
    <w:rsid w:val="00404392"/>
    <w:rsid w:val="004044AB"/>
    <w:rsid w:val="00405370"/>
    <w:rsid w:val="004055C2"/>
    <w:rsid w:val="004056BB"/>
    <w:rsid w:val="004057AA"/>
    <w:rsid w:val="004059B1"/>
    <w:rsid w:val="00405FA1"/>
    <w:rsid w:val="00406818"/>
    <w:rsid w:val="00406BE0"/>
    <w:rsid w:val="004076BC"/>
    <w:rsid w:val="00407A88"/>
    <w:rsid w:val="00410570"/>
    <w:rsid w:val="0041123E"/>
    <w:rsid w:val="0041211E"/>
    <w:rsid w:val="00413430"/>
    <w:rsid w:val="00413F08"/>
    <w:rsid w:val="0041472E"/>
    <w:rsid w:val="004147D4"/>
    <w:rsid w:val="00415047"/>
    <w:rsid w:val="00415059"/>
    <w:rsid w:val="0041541C"/>
    <w:rsid w:val="004159DC"/>
    <w:rsid w:val="004164B0"/>
    <w:rsid w:val="00416574"/>
    <w:rsid w:val="00416702"/>
    <w:rsid w:val="004169FD"/>
    <w:rsid w:val="00416F92"/>
    <w:rsid w:val="00417512"/>
    <w:rsid w:val="00417530"/>
    <w:rsid w:val="004178D5"/>
    <w:rsid w:val="00417B0B"/>
    <w:rsid w:val="0042106D"/>
    <w:rsid w:val="004214D5"/>
    <w:rsid w:val="004219FD"/>
    <w:rsid w:val="00422E9D"/>
    <w:rsid w:val="004233D8"/>
    <w:rsid w:val="004236B3"/>
    <w:rsid w:val="00423EBC"/>
    <w:rsid w:val="004249D5"/>
    <w:rsid w:val="00424B07"/>
    <w:rsid w:val="004253E5"/>
    <w:rsid w:val="00425403"/>
    <w:rsid w:val="004258E6"/>
    <w:rsid w:val="004261F8"/>
    <w:rsid w:val="00426205"/>
    <w:rsid w:val="004266A6"/>
    <w:rsid w:val="00426D4E"/>
    <w:rsid w:val="00426FDA"/>
    <w:rsid w:val="00427006"/>
    <w:rsid w:val="004270AD"/>
    <w:rsid w:val="004274E8"/>
    <w:rsid w:val="004306B5"/>
    <w:rsid w:val="00430E39"/>
    <w:rsid w:val="00431581"/>
    <w:rsid w:val="00431BF7"/>
    <w:rsid w:val="00431E63"/>
    <w:rsid w:val="00432E8E"/>
    <w:rsid w:val="00432F27"/>
    <w:rsid w:val="00433AB0"/>
    <w:rsid w:val="00433B57"/>
    <w:rsid w:val="00434610"/>
    <w:rsid w:val="00435272"/>
    <w:rsid w:val="004354AB"/>
    <w:rsid w:val="00435CE6"/>
    <w:rsid w:val="004364E9"/>
    <w:rsid w:val="004365B0"/>
    <w:rsid w:val="00436639"/>
    <w:rsid w:val="004366BC"/>
    <w:rsid w:val="0043672A"/>
    <w:rsid w:val="004368B5"/>
    <w:rsid w:val="004369E3"/>
    <w:rsid w:val="00437C2F"/>
    <w:rsid w:val="004403B6"/>
    <w:rsid w:val="00440639"/>
    <w:rsid w:val="004406B1"/>
    <w:rsid w:val="00440CE1"/>
    <w:rsid w:val="00440E6C"/>
    <w:rsid w:val="00441175"/>
    <w:rsid w:val="004413C3"/>
    <w:rsid w:val="004422EF"/>
    <w:rsid w:val="00442664"/>
    <w:rsid w:val="00442861"/>
    <w:rsid w:val="00442E3B"/>
    <w:rsid w:val="00442F94"/>
    <w:rsid w:val="004441D4"/>
    <w:rsid w:val="004445C3"/>
    <w:rsid w:val="004448F4"/>
    <w:rsid w:val="00444FE2"/>
    <w:rsid w:val="0044551C"/>
    <w:rsid w:val="00445810"/>
    <w:rsid w:val="00446223"/>
    <w:rsid w:val="004467D4"/>
    <w:rsid w:val="00447194"/>
    <w:rsid w:val="00447595"/>
    <w:rsid w:val="00447BEF"/>
    <w:rsid w:val="0045026B"/>
    <w:rsid w:val="004509E2"/>
    <w:rsid w:val="00451354"/>
    <w:rsid w:val="00451A68"/>
    <w:rsid w:val="00451FF5"/>
    <w:rsid w:val="00452116"/>
    <w:rsid w:val="00452184"/>
    <w:rsid w:val="004523B9"/>
    <w:rsid w:val="004523E1"/>
    <w:rsid w:val="004526F3"/>
    <w:rsid w:val="00453AAC"/>
    <w:rsid w:val="0045477E"/>
    <w:rsid w:val="00454812"/>
    <w:rsid w:val="00454B91"/>
    <w:rsid w:val="00454D0A"/>
    <w:rsid w:val="00454EF6"/>
    <w:rsid w:val="00455C12"/>
    <w:rsid w:val="004563FE"/>
    <w:rsid w:val="00456AAF"/>
    <w:rsid w:val="00457173"/>
    <w:rsid w:val="00457ADC"/>
    <w:rsid w:val="00457D78"/>
    <w:rsid w:val="00457E58"/>
    <w:rsid w:val="00457E9F"/>
    <w:rsid w:val="0046086C"/>
    <w:rsid w:val="00460983"/>
    <w:rsid w:val="004614FC"/>
    <w:rsid w:val="0046204D"/>
    <w:rsid w:val="00462567"/>
    <w:rsid w:val="00462B42"/>
    <w:rsid w:val="00463ABC"/>
    <w:rsid w:val="004649EF"/>
    <w:rsid w:val="00464B59"/>
    <w:rsid w:val="00465DE0"/>
    <w:rsid w:val="004661E1"/>
    <w:rsid w:val="00466598"/>
    <w:rsid w:val="00466BE1"/>
    <w:rsid w:val="00466F75"/>
    <w:rsid w:val="004671F2"/>
    <w:rsid w:val="00467DC1"/>
    <w:rsid w:val="00467E6E"/>
    <w:rsid w:val="0047014B"/>
    <w:rsid w:val="00470DBA"/>
    <w:rsid w:val="00471017"/>
    <w:rsid w:val="0047177C"/>
    <w:rsid w:val="00472BE9"/>
    <w:rsid w:val="00473769"/>
    <w:rsid w:val="00473B1F"/>
    <w:rsid w:val="00473D92"/>
    <w:rsid w:val="00474173"/>
    <w:rsid w:val="004746F9"/>
    <w:rsid w:val="00474BE5"/>
    <w:rsid w:val="00474CC8"/>
    <w:rsid w:val="00475406"/>
    <w:rsid w:val="004755B3"/>
    <w:rsid w:val="00475662"/>
    <w:rsid w:val="00476BE4"/>
    <w:rsid w:val="004779F4"/>
    <w:rsid w:val="00481962"/>
    <w:rsid w:val="00481B96"/>
    <w:rsid w:val="00481D29"/>
    <w:rsid w:val="0048205E"/>
    <w:rsid w:val="00482F37"/>
    <w:rsid w:val="00483111"/>
    <w:rsid w:val="00483308"/>
    <w:rsid w:val="00483317"/>
    <w:rsid w:val="00483945"/>
    <w:rsid w:val="00484246"/>
    <w:rsid w:val="00484958"/>
    <w:rsid w:val="00484DDF"/>
    <w:rsid w:val="0048518F"/>
    <w:rsid w:val="004851B8"/>
    <w:rsid w:val="0048594C"/>
    <w:rsid w:val="00485964"/>
    <w:rsid w:val="00485C16"/>
    <w:rsid w:val="004862E2"/>
    <w:rsid w:val="00486330"/>
    <w:rsid w:val="00486405"/>
    <w:rsid w:val="004865B5"/>
    <w:rsid w:val="00486B89"/>
    <w:rsid w:val="0048790E"/>
    <w:rsid w:val="00487CCB"/>
    <w:rsid w:val="00487D94"/>
    <w:rsid w:val="004901E1"/>
    <w:rsid w:val="00490393"/>
    <w:rsid w:val="00490491"/>
    <w:rsid w:val="00490585"/>
    <w:rsid w:val="00490FD6"/>
    <w:rsid w:val="0049123D"/>
    <w:rsid w:val="00492C8B"/>
    <w:rsid w:val="00493579"/>
    <w:rsid w:val="004947CC"/>
    <w:rsid w:val="004956C8"/>
    <w:rsid w:val="0049627B"/>
    <w:rsid w:val="00496A59"/>
    <w:rsid w:val="004977F9"/>
    <w:rsid w:val="00497C4D"/>
    <w:rsid w:val="00497DD2"/>
    <w:rsid w:val="004A119A"/>
    <w:rsid w:val="004A11FF"/>
    <w:rsid w:val="004A1D38"/>
    <w:rsid w:val="004A20C6"/>
    <w:rsid w:val="004A26FF"/>
    <w:rsid w:val="004A2E0D"/>
    <w:rsid w:val="004A2F01"/>
    <w:rsid w:val="004A3080"/>
    <w:rsid w:val="004A38D0"/>
    <w:rsid w:val="004A399A"/>
    <w:rsid w:val="004A39BD"/>
    <w:rsid w:val="004A3A17"/>
    <w:rsid w:val="004A4225"/>
    <w:rsid w:val="004A4F43"/>
    <w:rsid w:val="004A4FAF"/>
    <w:rsid w:val="004A53C8"/>
    <w:rsid w:val="004A5DC7"/>
    <w:rsid w:val="004A63BB"/>
    <w:rsid w:val="004A6551"/>
    <w:rsid w:val="004A71F6"/>
    <w:rsid w:val="004A7263"/>
    <w:rsid w:val="004B037F"/>
    <w:rsid w:val="004B0FB6"/>
    <w:rsid w:val="004B124D"/>
    <w:rsid w:val="004B1250"/>
    <w:rsid w:val="004B187E"/>
    <w:rsid w:val="004B3499"/>
    <w:rsid w:val="004B36C2"/>
    <w:rsid w:val="004B42CB"/>
    <w:rsid w:val="004B4DCB"/>
    <w:rsid w:val="004B5115"/>
    <w:rsid w:val="004B5535"/>
    <w:rsid w:val="004B5685"/>
    <w:rsid w:val="004B6612"/>
    <w:rsid w:val="004B729F"/>
    <w:rsid w:val="004C0024"/>
    <w:rsid w:val="004C01F5"/>
    <w:rsid w:val="004C093C"/>
    <w:rsid w:val="004C0EAE"/>
    <w:rsid w:val="004C2516"/>
    <w:rsid w:val="004C2585"/>
    <w:rsid w:val="004C2763"/>
    <w:rsid w:val="004C2C90"/>
    <w:rsid w:val="004C2EB0"/>
    <w:rsid w:val="004C41C7"/>
    <w:rsid w:val="004C4B01"/>
    <w:rsid w:val="004C4FB1"/>
    <w:rsid w:val="004C5F12"/>
    <w:rsid w:val="004C62D5"/>
    <w:rsid w:val="004C6A87"/>
    <w:rsid w:val="004D0DF9"/>
    <w:rsid w:val="004D12C5"/>
    <w:rsid w:val="004D1516"/>
    <w:rsid w:val="004D1719"/>
    <w:rsid w:val="004D188B"/>
    <w:rsid w:val="004D25C6"/>
    <w:rsid w:val="004D2802"/>
    <w:rsid w:val="004D2EF5"/>
    <w:rsid w:val="004D34DD"/>
    <w:rsid w:val="004D361A"/>
    <w:rsid w:val="004D3951"/>
    <w:rsid w:val="004D3A80"/>
    <w:rsid w:val="004D4100"/>
    <w:rsid w:val="004D48DB"/>
    <w:rsid w:val="004D5207"/>
    <w:rsid w:val="004D58D4"/>
    <w:rsid w:val="004D5DDC"/>
    <w:rsid w:val="004D61AE"/>
    <w:rsid w:val="004D682A"/>
    <w:rsid w:val="004D6986"/>
    <w:rsid w:val="004D7329"/>
    <w:rsid w:val="004D76FF"/>
    <w:rsid w:val="004D77BE"/>
    <w:rsid w:val="004D79BB"/>
    <w:rsid w:val="004E08FC"/>
    <w:rsid w:val="004E1A0C"/>
    <w:rsid w:val="004E1B73"/>
    <w:rsid w:val="004E20FF"/>
    <w:rsid w:val="004E2C0A"/>
    <w:rsid w:val="004E2E87"/>
    <w:rsid w:val="004E3141"/>
    <w:rsid w:val="004E3387"/>
    <w:rsid w:val="004E3779"/>
    <w:rsid w:val="004E443F"/>
    <w:rsid w:val="004E4527"/>
    <w:rsid w:val="004E4803"/>
    <w:rsid w:val="004E5106"/>
    <w:rsid w:val="004E59E7"/>
    <w:rsid w:val="004E5AD9"/>
    <w:rsid w:val="004E6352"/>
    <w:rsid w:val="004E64AC"/>
    <w:rsid w:val="004E6520"/>
    <w:rsid w:val="004E6A59"/>
    <w:rsid w:val="004E6C58"/>
    <w:rsid w:val="004E76EF"/>
    <w:rsid w:val="004E7862"/>
    <w:rsid w:val="004E7A3B"/>
    <w:rsid w:val="004E7B90"/>
    <w:rsid w:val="004E7B92"/>
    <w:rsid w:val="004E7FC6"/>
    <w:rsid w:val="004F013F"/>
    <w:rsid w:val="004F02B8"/>
    <w:rsid w:val="004F07A6"/>
    <w:rsid w:val="004F07CB"/>
    <w:rsid w:val="004F07F1"/>
    <w:rsid w:val="004F0C28"/>
    <w:rsid w:val="004F0DC6"/>
    <w:rsid w:val="004F11D0"/>
    <w:rsid w:val="004F1483"/>
    <w:rsid w:val="004F21B5"/>
    <w:rsid w:val="004F2319"/>
    <w:rsid w:val="004F2846"/>
    <w:rsid w:val="004F2B84"/>
    <w:rsid w:val="004F368E"/>
    <w:rsid w:val="004F37EF"/>
    <w:rsid w:val="004F4115"/>
    <w:rsid w:val="004F418B"/>
    <w:rsid w:val="004F471D"/>
    <w:rsid w:val="004F4EFC"/>
    <w:rsid w:val="004F641B"/>
    <w:rsid w:val="004F73C0"/>
    <w:rsid w:val="004F78BF"/>
    <w:rsid w:val="004F7BF1"/>
    <w:rsid w:val="00500131"/>
    <w:rsid w:val="005006E4"/>
    <w:rsid w:val="005024F0"/>
    <w:rsid w:val="00502D45"/>
    <w:rsid w:val="00502E0F"/>
    <w:rsid w:val="00502FAA"/>
    <w:rsid w:val="00503231"/>
    <w:rsid w:val="00503E08"/>
    <w:rsid w:val="00503E1D"/>
    <w:rsid w:val="00504B38"/>
    <w:rsid w:val="00504D4C"/>
    <w:rsid w:val="00505642"/>
    <w:rsid w:val="0050771C"/>
    <w:rsid w:val="00507A7E"/>
    <w:rsid w:val="005101B2"/>
    <w:rsid w:val="005103DD"/>
    <w:rsid w:val="005106F8"/>
    <w:rsid w:val="00510B8A"/>
    <w:rsid w:val="00511A00"/>
    <w:rsid w:val="00511E40"/>
    <w:rsid w:val="0051251E"/>
    <w:rsid w:val="005128D3"/>
    <w:rsid w:val="005130AD"/>
    <w:rsid w:val="0051445B"/>
    <w:rsid w:val="00514B4A"/>
    <w:rsid w:val="00514E65"/>
    <w:rsid w:val="005154FB"/>
    <w:rsid w:val="0051597B"/>
    <w:rsid w:val="005166E5"/>
    <w:rsid w:val="0051697F"/>
    <w:rsid w:val="00516B9F"/>
    <w:rsid w:val="00517360"/>
    <w:rsid w:val="0051798D"/>
    <w:rsid w:val="005200F5"/>
    <w:rsid w:val="00520D96"/>
    <w:rsid w:val="005213ED"/>
    <w:rsid w:val="00521585"/>
    <w:rsid w:val="00521FD6"/>
    <w:rsid w:val="00522588"/>
    <w:rsid w:val="00522614"/>
    <w:rsid w:val="00522884"/>
    <w:rsid w:val="00523540"/>
    <w:rsid w:val="00524526"/>
    <w:rsid w:val="0052466C"/>
    <w:rsid w:val="005251D6"/>
    <w:rsid w:val="005251F9"/>
    <w:rsid w:val="005257E8"/>
    <w:rsid w:val="00525C17"/>
    <w:rsid w:val="00526088"/>
    <w:rsid w:val="0052683B"/>
    <w:rsid w:val="00526B60"/>
    <w:rsid w:val="00526E76"/>
    <w:rsid w:val="005273B3"/>
    <w:rsid w:val="005277D2"/>
    <w:rsid w:val="00527C6F"/>
    <w:rsid w:val="0053196F"/>
    <w:rsid w:val="00532262"/>
    <w:rsid w:val="005323A0"/>
    <w:rsid w:val="00533707"/>
    <w:rsid w:val="00534FEF"/>
    <w:rsid w:val="005358B5"/>
    <w:rsid w:val="005362A0"/>
    <w:rsid w:val="00536C0B"/>
    <w:rsid w:val="00537BCF"/>
    <w:rsid w:val="00537DDE"/>
    <w:rsid w:val="00537EDE"/>
    <w:rsid w:val="00537F8F"/>
    <w:rsid w:val="0054043A"/>
    <w:rsid w:val="00540978"/>
    <w:rsid w:val="00540C4B"/>
    <w:rsid w:val="00541A89"/>
    <w:rsid w:val="00541F5F"/>
    <w:rsid w:val="005426FA"/>
    <w:rsid w:val="005429B1"/>
    <w:rsid w:val="0054418D"/>
    <w:rsid w:val="005448E4"/>
    <w:rsid w:val="00544AB7"/>
    <w:rsid w:val="00545FD7"/>
    <w:rsid w:val="005463ED"/>
    <w:rsid w:val="00546944"/>
    <w:rsid w:val="00546BAF"/>
    <w:rsid w:val="00547608"/>
    <w:rsid w:val="00550812"/>
    <w:rsid w:val="00550DBB"/>
    <w:rsid w:val="00551121"/>
    <w:rsid w:val="005519BC"/>
    <w:rsid w:val="00552B08"/>
    <w:rsid w:val="00553652"/>
    <w:rsid w:val="0055372A"/>
    <w:rsid w:val="0055438E"/>
    <w:rsid w:val="00554587"/>
    <w:rsid w:val="0055462F"/>
    <w:rsid w:val="00554A60"/>
    <w:rsid w:val="00555BF3"/>
    <w:rsid w:val="005562F9"/>
    <w:rsid w:val="00556399"/>
    <w:rsid w:val="005569B1"/>
    <w:rsid w:val="00556C7B"/>
    <w:rsid w:val="00557129"/>
    <w:rsid w:val="0055727B"/>
    <w:rsid w:val="005602DD"/>
    <w:rsid w:val="0056040D"/>
    <w:rsid w:val="00560503"/>
    <w:rsid w:val="00560564"/>
    <w:rsid w:val="0056094E"/>
    <w:rsid w:val="00560ABA"/>
    <w:rsid w:val="00561313"/>
    <w:rsid w:val="00561771"/>
    <w:rsid w:val="005618EB"/>
    <w:rsid w:val="0056191B"/>
    <w:rsid w:val="00561D24"/>
    <w:rsid w:val="005625FB"/>
    <w:rsid w:val="00562B4A"/>
    <w:rsid w:val="00562DCC"/>
    <w:rsid w:val="0056314D"/>
    <w:rsid w:val="00563AA8"/>
    <w:rsid w:val="00563C42"/>
    <w:rsid w:val="0056462B"/>
    <w:rsid w:val="0056518A"/>
    <w:rsid w:val="0056566E"/>
    <w:rsid w:val="005659B6"/>
    <w:rsid w:val="00566443"/>
    <w:rsid w:val="00566591"/>
    <w:rsid w:val="00566593"/>
    <w:rsid w:val="00566627"/>
    <w:rsid w:val="0056679F"/>
    <w:rsid w:val="00566816"/>
    <w:rsid w:val="00567569"/>
    <w:rsid w:val="005704C3"/>
    <w:rsid w:val="005705EF"/>
    <w:rsid w:val="00570E6A"/>
    <w:rsid w:val="00571CB4"/>
    <w:rsid w:val="00572683"/>
    <w:rsid w:val="005726F0"/>
    <w:rsid w:val="00572E82"/>
    <w:rsid w:val="00573406"/>
    <w:rsid w:val="00573E39"/>
    <w:rsid w:val="00573ECF"/>
    <w:rsid w:val="00573F62"/>
    <w:rsid w:val="0057417C"/>
    <w:rsid w:val="00574EBA"/>
    <w:rsid w:val="00575C08"/>
    <w:rsid w:val="00575EBB"/>
    <w:rsid w:val="00576880"/>
    <w:rsid w:val="00576D53"/>
    <w:rsid w:val="005770F1"/>
    <w:rsid w:val="005773DF"/>
    <w:rsid w:val="00577403"/>
    <w:rsid w:val="00577CA0"/>
    <w:rsid w:val="0058016D"/>
    <w:rsid w:val="00580A79"/>
    <w:rsid w:val="00580C8F"/>
    <w:rsid w:val="00581473"/>
    <w:rsid w:val="0058176E"/>
    <w:rsid w:val="005817CC"/>
    <w:rsid w:val="005819BA"/>
    <w:rsid w:val="00583BC3"/>
    <w:rsid w:val="00583D49"/>
    <w:rsid w:val="00583D6F"/>
    <w:rsid w:val="00584886"/>
    <w:rsid w:val="005857D3"/>
    <w:rsid w:val="00585BA7"/>
    <w:rsid w:val="00586C19"/>
    <w:rsid w:val="00587CD8"/>
    <w:rsid w:val="005901FF"/>
    <w:rsid w:val="005903DB"/>
    <w:rsid w:val="00590CEB"/>
    <w:rsid w:val="005917CE"/>
    <w:rsid w:val="005918AA"/>
    <w:rsid w:val="005921E4"/>
    <w:rsid w:val="00592257"/>
    <w:rsid w:val="00592A5E"/>
    <w:rsid w:val="00592BB7"/>
    <w:rsid w:val="005933DF"/>
    <w:rsid w:val="00593454"/>
    <w:rsid w:val="00593AB1"/>
    <w:rsid w:val="0059482D"/>
    <w:rsid w:val="005949B6"/>
    <w:rsid w:val="005958F1"/>
    <w:rsid w:val="00595A2F"/>
    <w:rsid w:val="005961AE"/>
    <w:rsid w:val="0059687D"/>
    <w:rsid w:val="00596BC0"/>
    <w:rsid w:val="00596DC6"/>
    <w:rsid w:val="005A00B3"/>
    <w:rsid w:val="005A0554"/>
    <w:rsid w:val="005A0745"/>
    <w:rsid w:val="005A09FD"/>
    <w:rsid w:val="005A107D"/>
    <w:rsid w:val="005A1192"/>
    <w:rsid w:val="005A1314"/>
    <w:rsid w:val="005A18CE"/>
    <w:rsid w:val="005A1A2A"/>
    <w:rsid w:val="005A1C45"/>
    <w:rsid w:val="005A207F"/>
    <w:rsid w:val="005A2EF2"/>
    <w:rsid w:val="005A3D6C"/>
    <w:rsid w:val="005A6821"/>
    <w:rsid w:val="005A6A33"/>
    <w:rsid w:val="005A775A"/>
    <w:rsid w:val="005B07E2"/>
    <w:rsid w:val="005B0F4E"/>
    <w:rsid w:val="005B1127"/>
    <w:rsid w:val="005B183F"/>
    <w:rsid w:val="005B1C8E"/>
    <w:rsid w:val="005B2124"/>
    <w:rsid w:val="005B27F2"/>
    <w:rsid w:val="005B347D"/>
    <w:rsid w:val="005B3672"/>
    <w:rsid w:val="005B3753"/>
    <w:rsid w:val="005B384D"/>
    <w:rsid w:val="005B3C34"/>
    <w:rsid w:val="005B53C5"/>
    <w:rsid w:val="005B5418"/>
    <w:rsid w:val="005B59AF"/>
    <w:rsid w:val="005B62D7"/>
    <w:rsid w:val="005B67B2"/>
    <w:rsid w:val="005B737C"/>
    <w:rsid w:val="005B75B9"/>
    <w:rsid w:val="005C0012"/>
    <w:rsid w:val="005C009F"/>
    <w:rsid w:val="005C158D"/>
    <w:rsid w:val="005C20A6"/>
    <w:rsid w:val="005C22C3"/>
    <w:rsid w:val="005C2918"/>
    <w:rsid w:val="005C2E7A"/>
    <w:rsid w:val="005C2F43"/>
    <w:rsid w:val="005C451B"/>
    <w:rsid w:val="005C466D"/>
    <w:rsid w:val="005C5809"/>
    <w:rsid w:val="005C5DDF"/>
    <w:rsid w:val="005C7659"/>
    <w:rsid w:val="005C7963"/>
    <w:rsid w:val="005C7A86"/>
    <w:rsid w:val="005C7AC5"/>
    <w:rsid w:val="005C7D40"/>
    <w:rsid w:val="005D0099"/>
    <w:rsid w:val="005D029E"/>
    <w:rsid w:val="005D03E1"/>
    <w:rsid w:val="005D05CA"/>
    <w:rsid w:val="005D09FB"/>
    <w:rsid w:val="005D0BA2"/>
    <w:rsid w:val="005D0C93"/>
    <w:rsid w:val="005D1589"/>
    <w:rsid w:val="005D2455"/>
    <w:rsid w:val="005D29B5"/>
    <w:rsid w:val="005D30B3"/>
    <w:rsid w:val="005D33D4"/>
    <w:rsid w:val="005D3466"/>
    <w:rsid w:val="005D355C"/>
    <w:rsid w:val="005D3952"/>
    <w:rsid w:val="005D3CF9"/>
    <w:rsid w:val="005D3F2E"/>
    <w:rsid w:val="005D42D4"/>
    <w:rsid w:val="005D42EA"/>
    <w:rsid w:val="005D46B3"/>
    <w:rsid w:val="005D4DB4"/>
    <w:rsid w:val="005D50AA"/>
    <w:rsid w:val="005D61BC"/>
    <w:rsid w:val="005D65E0"/>
    <w:rsid w:val="005D6E01"/>
    <w:rsid w:val="005D72D4"/>
    <w:rsid w:val="005D7B48"/>
    <w:rsid w:val="005D7D78"/>
    <w:rsid w:val="005E019D"/>
    <w:rsid w:val="005E2319"/>
    <w:rsid w:val="005E287E"/>
    <w:rsid w:val="005E32BB"/>
    <w:rsid w:val="005E3437"/>
    <w:rsid w:val="005E3C1E"/>
    <w:rsid w:val="005E409C"/>
    <w:rsid w:val="005E454E"/>
    <w:rsid w:val="005E467F"/>
    <w:rsid w:val="005E4794"/>
    <w:rsid w:val="005E4A56"/>
    <w:rsid w:val="005E4BB4"/>
    <w:rsid w:val="005E4C5F"/>
    <w:rsid w:val="005E4CC4"/>
    <w:rsid w:val="005E4E55"/>
    <w:rsid w:val="005E4F97"/>
    <w:rsid w:val="005E5567"/>
    <w:rsid w:val="005E55E9"/>
    <w:rsid w:val="005E5977"/>
    <w:rsid w:val="005E5B77"/>
    <w:rsid w:val="005E5C43"/>
    <w:rsid w:val="005E5C5A"/>
    <w:rsid w:val="005E5E00"/>
    <w:rsid w:val="005E5F2D"/>
    <w:rsid w:val="005E60CD"/>
    <w:rsid w:val="005E692E"/>
    <w:rsid w:val="005E6A4D"/>
    <w:rsid w:val="005E76F6"/>
    <w:rsid w:val="005E7BDB"/>
    <w:rsid w:val="005F04C7"/>
    <w:rsid w:val="005F138F"/>
    <w:rsid w:val="005F18A2"/>
    <w:rsid w:val="005F1930"/>
    <w:rsid w:val="005F1B4A"/>
    <w:rsid w:val="005F1C13"/>
    <w:rsid w:val="005F1C2C"/>
    <w:rsid w:val="005F2C9B"/>
    <w:rsid w:val="005F2E8F"/>
    <w:rsid w:val="005F3063"/>
    <w:rsid w:val="005F32DF"/>
    <w:rsid w:val="005F394B"/>
    <w:rsid w:val="005F3AD5"/>
    <w:rsid w:val="005F3B7E"/>
    <w:rsid w:val="005F431E"/>
    <w:rsid w:val="005F4761"/>
    <w:rsid w:val="005F4C81"/>
    <w:rsid w:val="005F53BB"/>
    <w:rsid w:val="005F55D6"/>
    <w:rsid w:val="005F60D4"/>
    <w:rsid w:val="005F60DB"/>
    <w:rsid w:val="005F66E9"/>
    <w:rsid w:val="005F6F7F"/>
    <w:rsid w:val="005F71BE"/>
    <w:rsid w:val="005F78D8"/>
    <w:rsid w:val="00600027"/>
    <w:rsid w:val="00600BF9"/>
    <w:rsid w:val="00600D2C"/>
    <w:rsid w:val="0060242A"/>
    <w:rsid w:val="00602D13"/>
    <w:rsid w:val="00602F87"/>
    <w:rsid w:val="00602F9B"/>
    <w:rsid w:val="00603148"/>
    <w:rsid w:val="006037B5"/>
    <w:rsid w:val="00603A90"/>
    <w:rsid w:val="00603E58"/>
    <w:rsid w:val="006049A0"/>
    <w:rsid w:val="006051E8"/>
    <w:rsid w:val="00605C81"/>
    <w:rsid w:val="00605EBD"/>
    <w:rsid w:val="00605FB9"/>
    <w:rsid w:val="00606251"/>
    <w:rsid w:val="00606429"/>
    <w:rsid w:val="00606C01"/>
    <w:rsid w:val="006073B2"/>
    <w:rsid w:val="006075CB"/>
    <w:rsid w:val="006079CC"/>
    <w:rsid w:val="00610226"/>
    <w:rsid w:val="0061029A"/>
    <w:rsid w:val="006103D6"/>
    <w:rsid w:val="006105C1"/>
    <w:rsid w:val="006116FE"/>
    <w:rsid w:val="006120E3"/>
    <w:rsid w:val="006121B0"/>
    <w:rsid w:val="00612534"/>
    <w:rsid w:val="00614706"/>
    <w:rsid w:val="00614769"/>
    <w:rsid w:val="00614887"/>
    <w:rsid w:val="006150AC"/>
    <w:rsid w:val="00616502"/>
    <w:rsid w:val="00616EEC"/>
    <w:rsid w:val="006174D5"/>
    <w:rsid w:val="00620095"/>
    <w:rsid w:val="0062027D"/>
    <w:rsid w:val="006208E8"/>
    <w:rsid w:val="00620B98"/>
    <w:rsid w:val="00620F2D"/>
    <w:rsid w:val="00621153"/>
    <w:rsid w:val="00621B20"/>
    <w:rsid w:val="00621E18"/>
    <w:rsid w:val="00622A10"/>
    <w:rsid w:val="0062345A"/>
    <w:rsid w:val="00623707"/>
    <w:rsid w:val="00623744"/>
    <w:rsid w:val="00623832"/>
    <w:rsid w:val="00623A84"/>
    <w:rsid w:val="0062408B"/>
    <w:rsid w:val="0062410D"/>
    <w:rsid w:val="006242C9"/>
    <w:rsid w:val="00624389"/>
    <w:rsid w:val="006244CC"/>
    <w:rsid w:val="00624546"/>
    <w:rsid w:val="00624AF1"/>
    <w:rsid w:val="00624C3F"/>
    <w:rsid w:val="0062501C"/>
    <w:rsid w:val="0062509C"/>
    <w:rsid w:val="00625331"/>
    <w:rsid w:val="00625465"/>
    <w:rsid w:val="00626856"/>
    <w:rsid w:val="00626AB6"/>
    <w:rsid w:val="00626FC8"/>
    <w:rsid w:val="0062739D"/>
    <w:rsid w:val="00630072"/>
    <w:rsid w:val="00630105"/>
    <w:rsid w:val="00630273"/>
    <w:rsid w:val="00631211"/>
    <w:rsid w:val="00631364"/>
    <w:rsid w:val="006316CB"/>
    <w:rsid w:val="00631A08"/>
    <w:rsid w:val="00632A58"/>
    <w:rsid w:val="00632B92"/>
    <w:rsid w:val="00633FEF"/>
    <w:rsid w:val="00635336"/>
    <w:rsid w:val="006360EA"/>
    <w:rsid w:val="00636384"/>
    <w:rsid w:val="006363FE"/>
    <w:rsid w:val="00636945"/>
    <w:rsid w:val="006371B0"/>
    <w:rsid w:val="006379A1"/>
    <w:rsid w:val="00637C3A"/>
    <w:rsid w:val="00640792"/>
    <w:rsid w:val="00640FDF"/>
    <w:rsid w:val="00641877"/>
    <w:rsid w:val="00641917"/>
    <w:rsid w:val="006424D6"/>
    <w:rsid w:val="006428EE"/>
    <w:rsid w:val="00643578"/>
    <w:rsid w:val="006435E0"/>
    <w:rsid w:val="006436FD"/>
    <w:rsid w:val="00643C1B"/>
    <w:rsid w:val="006445F1"/>
    <w:rsid w:val="00644D8D"/>
    <w:rsid w:val="00644E61"/>
    <w:rsid w:val="00645F4A"/>
    <w:rsid w:val="006463BA"/>
    <w:rsid w:val="006466D1"/>
    <w:rsid w:val="006467A2"/>
    <w:rsid w:val="00646831"/>
    <w:rsid w:val="00646DB8"/>
    <w:rsid w:val="006474B4"/>
    <w:rsid w:val="00651393"/>
    <w:rsid w:val="00651E57"/>
    <w:rsid w:val="006522C9"/>
    <w:rsid w:val="00652509"/>
    <w:rsid w:val="0065308A"/>
    <w:rsid w:val="00653620"/>
    <w:rsid w:val="00653A10"/>
    <w:rsid w:val="00653B64"/>
    <w:rsid w:val="00653D32"/>
    <w:rsid w:val="00653F8C"/>
    <w:rsid w:val="00654E3B"/>
    <w:rsid w:val="00655EA2"/>
    <w:rsid w:val="0065621E"/>
    <w:rsid w:val="00656CD2"/>
    <w:rsid w:val="00656F9D"/>
    <w:rsid w:val="006573C8"/>
    <w:rsid w:val="00657653"/>
    <w:rsid w:val="00657830"/>
    <w:rsid w:val="0065797D"/>
    <w:rsid w:val="00660519"/>
    <w:rsid w:val="006607AF"/>
    <w:rsid w:val="00661F31"/>
    <w:rsid w:val="0066265A"/>
    <w:rsid w:val="00662C75"/>
    <w:rsid w:val="00662CE3"/>
    <w:rsid w:val="006640A6"/>
    <w:rsid w:val="00664383"/>
    <w:rsid w:val="006645E8"/>
    <w:rsid w:val="00665844"/>
    <w:rsid w:val="00665877"/>
    <w:rsid w:val="00665F15"/>
    <w:rsid w:val="0066608D"/>
    <w:rsid w:val="006661C0"/>
    <w:rsid w:val="00666377"/>
    <w:rsid w:val="006669DA"/>
    <w:rsid w:val="00666DCE"/>
    <w:rsid w:val="00667B8B"/>
    <w:rsid w:val="006701BC"/>
    <w:rsid w:val="00670305"/>
    <w:rsid w:val="006705ED"/>
    <w:rsid w:val="006713CC"/>
    <w:rsid w:val="006717E8"/>
    <w:rsid w:val="0067203E"/>
    <w:rsid w:val="006721B9"/>
    <w:rsid w:val="0067237B"/>
    <w:rsid w:val="00673B3F"/>
    <w:rsid w:val="0067462C"/>
    <w:rsid w:val="00674B4D"/>
    <w:rsid w:val="00674FBE"/>
    <w:rsid w:val="00675A79"/>
    <w:rsid w:val="00676C3F"/>
    <w:rsid w:val="00676DF9"/>
    <w:rsid w:val="00677786"/>
    <w:rsid w:val="00677804"/>
    <w:rsid w:val="006778F5"/>
    <w:rsid w:val="00680550"/>
    <w:rsid w:val="00681EB2"/>
    <w:rsid w:val="006821FA"/>
    <w:rsid w:val="00682A16"/>
    <w:rsid w:val="00683139"/>
    <w:rsid w:val="0068358F"/>
    <w:rsid w:val="006836A9"/>
    <w:rsid w:val="006837CF"/>
    <w:rsid w:val="00683E39"/>
    <w:rsid w:val="00684293"/>
    <w:rsid w:val="00684966"/>
    <w:rsid w:val="00684EEF"/>
    <w:rsid w:val="00685C01"/>
    <w:rsid w:val="00685E1B"/>
    <w:rsid w:val="00686865"/>
    <w:rsid w:val="00686BF2"/>
    <w:rsid w:val="00686FA2"/>
    <w:rsid w:val="00686FBD"/>
    <w:rsid w:val="00687095"/>
    <w:rsid w:val="006871F5"/>
    <w:rsid w:val="006872C5"/>
    <w:rsid w:val="00687380"/>
    <w:rsid w:val="00687B86"/>
    <w:rsid w:val="00687BF6"/>
    <w:rsid w:val="00690475"/>
    <w:rsid w:val="006914DD"/>
    <w:rsid w:val="00691943"/>
    <w:rsid w:val="00691C51"/>
    <w:rsid w:val="00691E84"/>
    <w:rsid w:val="006926C5"/>
    <w:rsid w:val="00692CE5"/>
    <w:rsid w:val="0069319D"/>
    <w:rsid w:val="006931C5"/>
    <w:rsid w:val="00693B4C"/>
    <w:rsid w:val="00693FB3"/>
    <w:rsid w:val="006943EC"/>
    <w:rsid w:val="006951BE"/>
    <w:rsid w:val="006954D7"/>
    <w:rsid w:val="0069572F"/>
    <w:rsid w:val="00696400"/>
    <w:rsid w:val="00696825"/>
    <w:rsid w:val="00696DA5"/>
    <w:rsid w:val="00697248"/>
    <w:rsid w:val="00697700"/>
    <w:rsid w:val="006A0B07"/>
    <w:rsid w:val="006A0B2A"/>
    <w:rsid w:val="006A0EDA"/>
    <w:rsid w:val="006A109C"/>
    <w:rsid w:val="006A1BD6"/>
    <w:rsid w:val="006A22EC"/>
    <w:rsid w:val="006A28DF"/>
    <w:rsid w:val="006A2ACD"/>
    <w:rsid w:val="006A2C4E"/>
    <w:rsid w:val="006A2E6C"/>
    <w:rsid w:val="006A33F2"/>
    <w:rsid w:val="006A3653"/>
    <w:rsid w:val="006A3CAC"/>
    <w:rsid w:val="006A3DE5"/>
    <w:rsid w:val="006A3FFF"/>
    <w:rsid w:val="006A4C55"/>
    <w:rsid w:val="006A4D9B"/>
    <w:rsid w:val="006A5849"/>
    <w:rsid w:val="006A6275"/>
    <w:rsid w:val="006A667F"/>
    <w:rsid w:val="006A6845"/>
    <w:rsid w:val="006A7680"/>
    <w:rsid w:val="006A7BEB"/>
    <w:rsid w:val="006B0436"/>
    <w:rsid w:val="006B07CC"/>
    <w:rsid w:val="006B0D14"/>
    <w:rsid w:val="006B0E67"/>
    <w:rsid w:val="006B0F42"/>
    <w:rsid w:val="006B13B6"/>
    <w:rsid w:val="006B14BC"/>
    <w:rsid w:val="006B1A6D"/>
    <w:rsid w:val="006B291C"/>
    <w:rsid w:val="006B2C47"/>
    <w:rsid w:val="006B3766"/>
    <w:rsid w:val="006B39D2"/>
    <w:rsid w:val="006B3CA2"/>
    <w:rsid w:val="006B42F1"/>
    <w:rsid w:val="006B529D"/>
    <w:rsid w:val="006B5A19"/>
    <w:rsid w:val="006B5E0D"/>
    <w:rsid w:val="006B5E99"/>
    <w:rsid w:val="006B6993"/>
    <w:rsid w:val="006B70A9"/>
    <w:rsid w:val="006B7933"/>
    <w:rsid w:val="006C0F2A"/>
    <w:rsid w:val="006C100C"/>
    <w:rsid w:val="006C130F"/>
    <w:rsid w:val="006C16E9"/>
    <w:rsid w:val="006C1857"/>
    <w:rsid w:val="006C1F76"/>
    <w:rsid w:val="006C230D"/>
    <w:rsid w:val="006C2400"/>
    <w:rsid w:val="006C33ED"/>
    <w:rsid w:val="006C3479"/>
    <w:rsid w:val="006C3A8E"/>
    <w:rsid w:val="006C47FC"/>
    <w:rsid w:val="006C48DF"/>
    <w:rsid w:val="006C4C7E"/>
    <w:rsid w:val="006C5AB0"/>
    <w:rsid w:val="006C5CDB"/>
    <w:rsid w:val="006C5D1A"/>
    <w:rsid w:val="006C5D52"/>
    <w:rsid w:val="006C60AD"/>
    <w:rsid w:val="006C671C"/>
    <w:rsid w:val="006C6B2D"/>
    <w:rsid w:val="006C6C88"/>
    <w:rsid w:val="006C7788"/>
    <w:rsid w:val="006C7C98"/>
    <w:rsid w:val="006D05D2"/>
    <w:rsid w:val="006D0B0E"/>
    <w:rsid w:val="006D121C"/>
    <w:rsid w:val="006D1880"/>
    <w:rsid w:val="006D2247"/>
    <w:rsid w:val="006D32A3"/>
    <w:rsid w:val="006D3B0F"/>
    <w:rsid w:val="006D5469"/>
    <w:rsid w:val="006D6729"/>
    <w:rsid w:val="006D71DE"/>
    <w:rsid w:val="006D7A1D"/>
    <w:rsid w:val="006D7B0F"/>
    <w:rsid w:val="006E00DE"/>
    <w:rsid w:val="006E05EA"/>
    <w:rsid w:val="006E061F"/>
    <w:rsid w:val="006E174A"/>
    <w:rsid w:val="006E19E5"/>
    <w:rsid w:val="006E1BF4"/>
    <w:rsid w:val="006E2D73"/>
    <w:rsid w:val="006E2E52"/>
    <w:rsid w:val="006E3973"/>
    <w:rsid w:val="006E3987"/>
    <w:rsid w:val="006E3C0D"/>
    <w:rsid w:val="006E5237"/>
    <w:rsid w:val="006E53D3"/>
    <w:rsid w:val="006E60EF"/>
    <w:rsid w:val="006E61D7"/>
    <w:rsid w:val="006E6404"/>
    <w:rsid w:val="006E66DD"/>
    <w:rsid w:val="006E6BE9"/>
    <w:rsid w:val="006E6F71"/>
    <w:rsid w:val="006E7176"/>
    <w:rsid w:val="006E7961"/>
    <w:rsid w:val="006F0012"/>
    <w:rsid w:val="006F1771"/>
    <w:rsid w:val="006F19F0"/>
    <w:rsid w:val="006F1A95"/>
    <w:rsid w:val="006F2706"/>
    <w:rsid w:val="006F2785"/>
    <w:rsid w:val="006F2EDD"/>
    <w:rsid w:val="006F2F06"/>
    <w:rsid w:val="006F3DB1"/>
    <w:rsid w:val="006F4764"/>
    <w:rsid w:val="006F4A53"/>
    <w:rsid w:val="006F4B75"/>
    <w:rsid w:val="006F5687"/>
    <w:rsid w:val="006F5782"/>
    <w:rsid w:val="006F607B"/>
    <w:rsid w:val="006F624C"/>
    <w:rsid w:val="006F67D8"/>
    <w:rsid w:val="006F7AF7"/>
    <w:rsid w:val="0070011B"/>
    <w:rsid w:val="0070027F"/>
    <w:rsid w:val="00700502"/>
    <w:rsid w:val="00700AAB"/>
    <w:rsid w:val="00701021"/>
    <w:rsid w:val="0070171A"/>
    <w:rsid w:val="00702576"/>
    <w:rsid w:val="00702E36"/>
    <w:rsid w:val="00702F77"/>
    <w:rsid w:val="007033CE"/>
    <w:rsid w:val="007038FA"/>
    <w:rsid w:val="00703989"/>
    <w:rsid w:val="00704624"/>
    <w:rsid w:val="00705370"/>
    <w:rsid w:val="007056A4"/>
    <w:rsid w:val="00705CDC"/>
    <w:rsid w:val="007068DC"/>
    <w:rsid w:val="00706A71"/>
    <w:rsid w:val="007073AD"/>
    <w:rsid w:val="0070790C"/>
    <w:rsid w:val="00707F48"/>
    <w:rsid w:val="00707FEB"/>
    <w:rsid w:val="00710205"/>
    <w:rsid w:val="0071055C"/>
    <w:rsid w:val="00710BC5"/>
    <w:rsid w:val="00711095"/>
    <w:rsid w:val="00711377"/>
    <w:rsid w:val="007116EB"/>
    <w:rsid w:val="007128B5"/>
    <w:rsid w:val="007130D7"/>
    <w:rsid w:val="0071333A"/>
    <w:rsid w:val="00713749"/>
    <w:rsid w:val="00714088"/>
    <w:rsid w:val="00714B14"/>
    <w:rsid w:val="007152C1"/>
    <w:rsid w:val="0071609B"/>
    <w:rsid w:val="0071621A"/>
    <w:rsid w:val="007163EF"/>
    <w:rsid w:val="00716700"/>
    <w:rsid w:val="00716E80"/>
    <w:rsid w:val="00717841"/>
    <w:rsid w:val="00717862"/>
    <w:rsid w:val="00720132"/>
    <w:rsid w:val="007209BE"/>
    <w:rsid w:val="00721365"/>
    <w:rsid w:val="007217D1"/>
    <w:rsid w:val="00721A85"/>
    <w:rsid w:val="00721CF7"/>
    <w:rsid w:val="00721E16"/>
    <w:rsid w:val="007226F2"/>
    <w:rsid w:val="007234DD"/>
    <w:rsid w:val="00723B71"/>
    <w:rsid w:val="00724064"/>
    <w:rsid w:val="007242D8"/>
    <w:rsid w:val="007243C2"/>
    <w:rsid w:val="00724F9D"/>
    <w:rsid w:val="0072563C"/>
    <w:rsid w:val="00725B64"/>
    <w:rsid w:val="007263E0"/>
    <w:rsid w:val="00726411"/>
    <w:rsid w:val="00726E3F"/>
    <w:rsid w:val="0072774A"/>
    <w:rsid w:val="007277D8"/>
    <w:rsid w:val="00727BF0"/>
    <w:rsid w:val="00730E90"/>
    <w:rsid w:val="00731543"/>
    <w:rsid w:val="00731E73"/>
    <w:rsid w:val="00732D9E"/>
    <w:rsid w:val="007336BA"/>
    <w:rsid w:val="00733906"/>
    <w:rsid w:val="00733A99"/>
    <w:rsid w:val="00733E04"/>
    <w:rsid w:val="00733F7B"/>
    <w:rsid w:val="00734312"/>
    <w:rsid w:val="00734A1D"/>
    <w:rsid w:val="00734A24"/>
    <w:rsid w:val="0073519A"/>
    <w:rsid w:val="00735ED3"/>
    <w:rsid w:val="00735F27"/>
    <w:rsid w:val="0074052E"/>
    <w:rsid w:val="007415EC"/>
    <w:rsid w:val="007417C8"/>
    <w:rsid w:val="00741EE3"/>
    <w:rsid w:val="00742045"/>
    <w:rsid w:val="0074277F"/>
    <w:rsid w:val="007431BB"/>
    <w:rsid w:val="0074398A"/>
    <w:rsid w:val="00743CE1"/>
    <w:rsid w:val="00743FC7"/>
    <w:rsid w:val="00744356"/>
    <w:rsid w:val="00744AF3"/>
    <w:rsid w:val="00745289"/>
    <w:rsid w:val="007453A5"/>
    <w:rsid w:val="007459B5"/>
    <w:rsid w:val="00745A5D"/>
    <w:rsid w:val="00746BF5"/>
    <w:rsid w:val="007476F5"/>
    <w:rsid w:val="00747930"/>
    <w:rsid w:val="00750545"/>
    <w:rsid w:val="0075095B"/>
    <w:rsid w:val="007512FA"/>
    <w:rsid w:val="00751725"/>
    <w:rsid w:val="00751D99"/>
    <w:rsid w:val="00752249"/>
    <w:rsid w:val="00753752"/>
    <w:rsid w:val="00753D41"/>
    <w:rsid w:val="00753E04"/>
    <w:rsid w:val="007559FE"/>
    <w:rsid w:val="00756880"/>
    <w:rsid w:val="00756C3F"/>
    <w:rsid w:val="00756DB4"/>
    <w:rsid w:val="0075739F"/>
    <w:rsid w:val="007575BF"/>
    <w:rsid w:val="00757FF5"/>
    <w:rsid w:val="00760E46"/>
    <w:rsid w:val="00761180"/>
    <w:rsid w:val="00761218"/>
    <w:rsid w:val="0076181E"/>
    <w:rsid w:val="007620D2"/>
    <w:rsid w:val="00762EE6"/>
    <w:rsid w:val="007631B1"/>
    <w:rsid w:val="00763517"/>
    <w:rsid w:val="00763662"/>
    <w:rsid w:val="00763C77"/>
    <w:rsid w:val="00763D40"/>
    <w:rsid w:val="00764C73"/>
    <w:rsid w:val="00764DF2"/>
    <w:rsid w:val="00764E6B"/>
    <w:rsid w:val="0076520A"/>
    <w:rsid w:val="00765383"/>
    <w:rsid w:val="007654CD"/>
    <w:rsid w:val="00765D91"/>
    <w:rsid w:val="00767486"/>
    <w:rsid w:val="007677CC"/>
    <w:rsid w:val="00767A34"/>
    <w:rsid w:val="00770379"/>
    <w:rsid w:val="00770471"/>
    <w:rsid w:val="007708D1"/>
    <w:rsid w:val="007709CD"/>
    <w:rsid w:val="007715A9"/>
    <w:rsid w:val="00771875"/>
    <w:rsid w:val="00772F66"/>
    <w:rsid w:val="00773443"/>
    <w:rsid w:val="00773CC0"/>
    <w:rsid w:val="0077418C"/>
    <w:rsid w:val="007743CB"/>
    <w:rsid w:val="007748FC"/>
    <w:rsid w:val="00775157"/>
    <w:rsid w:val="0077529F"/>
    <w:rsid w:val="007754A3"/>
    <w:rsid w:val="007759C0"/>
    <w:rsid w:val="007764EF"/>
    <w:rsid w:val="00776559"/>
    <w:rsid w:val="00780004"/>
    <w:rsid w:val="0078019F"/>
    <w:rsid w:val="007803EE"/>
    <w:rsid w:val="00780B23"/>
    <w:rsid w:val="00781D3B"/>
    <w:rsid w:val="007821EB"/>
    <w:rsid w:val="00782402"/>
    <w:rsid w:val="00782E2C"/>
    <w:rsid w:val="007847B6"/>
    <w:rsid w:val="00784861"/>
    <w:rsid w:val="007859A7"/>
    <w:rsid w:val="00785C90"/>
    <w:rsid w:val="00786AFD"/>
    <w:rsid w:val="00787400"/>
    <w:rsid w:val="0079047B"/>
    <w:rsid w:val="007905F4"/>
    <w:rsid w:val="00790610"/>
    <w:rsid w:val="00790749"/>
    <w:rsid w:val="007908DD"/>
    <w:rsid w:val="007908FF"/>
    <w:rsid w:val="00790EF4"/>
    <w:rsid w:val="007915D2"/>
    <w:rsid w:val="007919E0"/>
    <w:rsid w:val="00791B70"/>
    <w:rsid w:val="00792316"/>
    <w:rsid w:val="007937CA"/>
    <w:rsid w:val="00793A06"/>
    <w:rsid w:val="00793D03"/>
    <w:rsid w:val="00794AC3"/>
    <w:rsid w:val="00794EE3"/>
    <w:rsid w:val="00795240"/>
    <w:rsid w:val="007966A2"/>
    <w:rsid w:val="00797904"/>
    <w:rsid w:val="00797A8B"/>
    <w:rsid w:val="00797ACE"/>
    <w:rsid w:val="00797D90"/>
    <w:rsid w:val="00797DAD"/>
    <w:rsid w:val="007A0116"/>
    <w:rsid w:val="007A034D"/>
    <w:rsid w:val="007A07D8"/>
    <w:rsid w:val="007A15FE"/>
    <w:rsid w:val="007A1BC4"/>
    <w:rsid w:val="007A23B9"/>
    <w:rsid w:val="007A2976"/>
    <w:rsid w:val="007A29FB"/>
    <w:rsid w:val="007A3180"/>
    <w:rsid w:val="007A363A"/>
    <w:rsid w:val="007A3ED3"/>
    <w:rsid w:val="007A4335"/>
    <w:rsid w:val="007A43D6"/>
    <w:rsid w:val="007A4422"/>
    <w:rsid w:val="007A4C30"/>
    <w:rsid w:val="007A5A13"/>
    <w:rsid w:val="007A5B49"/>
    <w:rsid w:val="007A5CDA"/>
    <w:rsid w:val="007A5FFD"/>
    <w:rsid w:val="007A6016"/>
    <w:rsid w:val="007A6135"/>
    <w:rsid w:val="007A6DF0"/>
    <w:rsid w:val="007A70C7"/>
    <w:rsid w:val="007A7CAB"/>
    <w:rsid w:val="007B0085"/>
    <w:rsid w:val="007B01E6"/>
    <w:rsid w:val="007B036B"/>
    <w:rsid w:val="007B0384"/>
    <w:rsid w:val="007B061F"/>
    <w:rsid w:val="007B22FD"/>
    <w:rsid w:val="007B2EB8"/>
    <w:rsid w:val="007B2F64"/>
    <w:rsid w:val="007B2FB9"/>
    <w:rsid w:val="007B3113"/>
    <w:rsid w:val="007B3561"/>
    <w:rsid w:val="007B3964"/>
    <w:rsid w:val="007B4137"/>
    <w:rsid w:val="007B4EF3"/>
    <w:rsid w:val="007B5901"/>
    <w:rsid w:val="007B5B30"/>
    <w:rsid w:val="007B6305"/>
    <w:rsid w:val="007B63BC"/>
    <w:rsid w:val="007B6874"/>
    <w:rsid w:val="007B74F2"/>
    <w:rsid w:val="007B768F"/>
    <w:rsid w:val="007B7CB0"/>
    <w:rsid w:val="007C079C"/>
    <w:rsid w:val="007C0927"/>
    <w:rsid w:val="007C0BF1"/>
    <w:rsid w:val="007C0D5A"/>
    <w:rsid w:val="007C0F18"/>
    <w:rsid w:val="007C11ED"/>
    <w:rsid w:val="007C1248"/>
    <w:rsid w:val="007C1667"/>
    <w:rsid w:val="007C17EF"/>
    <w:rsid w:val="007C17FF"/>
    <w:rsid w:val="007C1A9D"/>
    <w:rsid w:val="007C1CC4"/>
    <w:rsid w:val="007C2436"/>
    <w:rsid w:val="007C2847"/>
    <w:rsid w:val="007C2C12"/>
    <w:rsid w:val="007C311E"/>
    <w:rsid w:val="007C3442"/>
    <w:rsid w:val="007C3F8E"/>
    <w:rsid w:val="007C4DEC"/>
    <w:rsid w:val="007C4E72"/>
    <w:rsid w:val="007C4FF2"/>
    <w:rsid w:val="007C4FF8"/>
    <w:rsid w:val="007C511B"/>
    <w:rsid w:val="007C6366"/>
    <w:rsid w:val="007C679F"/>
    <w:rsid w:val="007C6A21"/>
    <w:rsid w:val="007C7A39"/>
    <w:rsid w:val="007C7B2B"/>
    <w:rsid w:val="007C7C76"/>
    <w:rsid w:val="007D0356"/>
    <w:rsid w:val="007D0917"/>
    <w:rsid w:val="007D0AD0"/>
    <w:rsid w:val="007D1BB4"/>
    <w:rsid w:val="007D1FDF"/>
    <w:rsid w:val="007D20B2"/>
    <w:rsid w:val="007D2C01"/>
    <w:rsid w:val="007D332B"/>
    <w:rsid w:val="007D34E2"/>
    <w:rsid w:val="007D3DCF"/>
    <w:rsid w:val="007D415B"/>
    <w:rsid w:val="007D469D"/>
    <w:rsid w:val="007D556C"/>
    <w:rsid w:val="007D5908"/>
    <w:rsid w:val="007D6575"/>
    <w:rsid w:val="007D6713"/>
    <w:rsid w:val="007D69BD"/>
    <w:rsid w:val="007D736F"/>
    <w:rsid w:val="007D766C"/>
    <w:rsid w:val="007E28FB"/>
    <w:rsid w:val="007E3FD4"/>
    <w:rsid w:val="007E4F38"/>
    <w:rsid w:val="007E53C9"/>
    <w:rsid w:val="007E573B"/>
    <w:rsid w:val="007E595D"/>
    <w:rsid w:val="007E6655"/>
    <w:rsid w:val="007E69C2"/>
    <w:rsid w:val="007E69DF"/>
    <w:rsid w:val="007E6A42"/>
    <w:rsid w:val="007E6C4B"/>
    <w:rsid w:val="007E6FE4"/>
    <w:rsid w:val="007E7AD9"/>
    <w:rsid w:val="007F0C46"/>
    <w:rsid w:val="007F110E"/>
    <w:rsid w:val="007F1EA1"/>
    <w:rsid w:val="007F215B"/>
    <w:rsid w:val="007F2327"/>
    <w:rsid w:val="007F2F80"/>
    <w:rsid w:val="007F3EBB"/>
    <w:rsid w:val="007F5062"/>
    <w:rsid w:val="007F521F"/>
    <w:rsid w:val="007F6155"/>
    <w:rsid w:val="007F6A8F"/>
    <w:rsid w:val="007F76A0"/>
    <w:rsid w:val="008001D0"/>
    <w:rsid w:val="008008A6"/>
    <w:rsid w:val="00801724"/>
    <w:rsid w:val="00801966"/>
    <w:rsid w:val="008027BA"/>
    <w:rsid w:val="0080294B"/>
    <w:rsid w:val="00802A09"/>
    <w:rsid w:val="00802C33"/>
    <w:rsid w:val="008031BC"/>
    <w:rsid w:val="008039E6"/>
    <w:rsid w:val="00803FB1"/>
    <w:rsid w:val="008040CD"/>
    <w:rsid w:val="008043CB"/>
    <w:rsid w:val="00804423"/>
    <w:rsid w:val="00804730"/>
    <w:rsid w:val="00804C86"/>
    <w:rsid w:val="0080581C"/>
    <w:rsid w:val="00805923"/>
    <w:rsid w:val="008076DE"/>
    <w:rsid w:val="00807BFD"/>
    <w:rsid w:val="00810716"/>
    <w:rsid w:val="00811031"/>
    <w:rsid w:val="00811352"/>
    <w:rsid w:val="008117B1"/>
    <w:rsid w:val="008124C6"/>
    <w:rsid w:val="008129A8"/>
    <w:rsid w:val="00812CD4"/>
    <w:rsid w:val="008135C2"/>
    <w:rsid w:val="00813A0F"/>
    <w:rsid w:val="00813A99"/>
    <w:rsid w:val="00814282"/>
    <w:rsid w:val="0081529F"/>
    <w:rsid w:val="00817875"/>
    <w:rsid w:val="00820FB4"/>
    <w:rsid w:val="008221FE"/>
    <w:rsid w:val="00822319"/>
    <w:rsid w:val="0082252D"/>
    <w:rsid w:val="00823269"/>
    <w:rsid w:val="0082336A"/>
    <w:rsid w:val="008238E7"/>
    <w:rsid w:val="00823F9B"/>
    <w:rsid w:val="008245BE"/>
    <w:rsid w:val="00824CD1"/>
    <w:rsid w:val="00825955"/>
    <w:rsid w:val="00825A27"/>
    <w:rsid w:val="008263E7"/>
    <w:rsid w:val="008271AF"/>
    <w:rsid w:val="00827326"/>
    <w:rsid w:val="00827ACE"/>
    <w:rsid w:val="00827CA0"/>
    <w:rsid w:val="00830313"/>
    <w:rsid w:val="008304A8"/>
    <w:rsid w:val="008305E3"/>
    <w:rsid w:val="008321AF"/>
    <w:rsid w:val="00832B69"/>
    <w:rsid w:val="0083368B"/>
    <w:rsid w:val="00833E12"/>
    <w:rsid w:val="00833FF0"/>
    <w:rsid w:val="0083472D"/>
    <w:rsid w:val="00834D13"/>
    <w:rsid w:val="0083506A"/>
    <w:rsid w:val="0083607E"/>
    <w:rsid w:val="0083611F"/>
    <w:rsid w:val="008371D3"/>
    <w:rsid w:val="0083745C"/>
    <w:rsid w:val="00837636"/>
    <w:rsid w:val="00837D28"/>
    <w:rsid w:val="00840E26"/>
    <w:rsid w:val="00840E7B"/>
    <w:rsid w:val="00842327"/>
    <w:rsid w:val="00842898"/>
    <w:rsid w:val="00842F22"/>
    <w:rsid w:val="00843F5B"/>
    <w:rsid w:val="0084413F"/>
    <w:rsid w:val="0084509D"/>
    <w:rsid w:val="0084522A"/>
    <w:rsid w:val="0084644E"/>
    <w:rsid w:val="00846509"/>
    <w:rsid w:val="00846879"/>
    <w:rsid w:val="00846CEC"/>
    <w:rsid w:val="0084742D"/>
    <w:rsid w:val="00847EF6"/>
    <w:rsid w:val="00850434"/>
    <w:rsid w:val="00850D11"/>
    <w:rsid w:val="00851255"/>
    <w:rsid w:val="00851BF1"/>
    <w:rsid w:val="00853432"/>
    <w:rsid w:val="00853566"/>
    <w:rsid w:val="00853793"/>
    <w:rsid w:val="0085381C"/>
    <w:rsid w:val="0085579C"/>
    <w:rsid w:val="00855E1E"/>
    <w:rsid w:val="00856989"/>
    <w:rsid w:val="00856E6C"/>
    <w:rsid w:val="00856FAA"/>
    <w:rsid w:val="00857803"/>
    <w:rsid w:val="0085798F"/>
    <w:rsid w:val="00857CB4"/>
    <w:rsid w:val="00860525"/>
    <w:rsid w:val="00860791"/>
    <w:rsid w:val="00860FF0"/>
    <w:rsid w:val="0086163C"/>
    <w:rsid w:val="00861EFF"/>
    <w:rsid w:val="00862CCD"/>
    <w:rsid w:val="008634EC"/>
    <w:rsid w:val="00863E0E"/>
    <w:rsid w:val="0086427F"/>
    <w:rsid w:val="00864E75"/>
    <w:rsid w:val="0086514F"/>
    <w:rsid w:val="008653C9"/>
    <w:rsid w:val="00866018"/>
    <w:rsid w:val="008663A5"/>
    <w:rsid w:val="00866935"/>
    <w:rsid w:val="00867521"/>
    <w:rsid w:val="00867643"/>
    <w:rsid w:val="00867BF5"/>
    <w:rsid w:val="0087002C"/>
    <w:rsid w:val="008703EE"/>
    <w:rsid w:val="00870BBD"/>
    <w:rsid w:val="00870D84"/>
    <w:rsid w:val="00871BDE"/>
    <w:rsid w:val="008727E9"/>
    <w:rsid w:val="00872922"/>
    <w:rsid w:val="0087329A"/>
    <w:rsid w:val="00873407"/>
    <w:rsid w:val="008734ED"/>
    <w:rsid w:val="00873678"/>
    <w:rsid w:val="008741A9"/>
    <w:rsid w:val="0087422D"/>
    <w:rsid w:val="00874724"/>
    <w:rsid w:val="0087495E"/>
    <w:rsid w:val="00874BBA"/>
    <w:rsid w:val="0087552D"/>
    <w:rsid w:val="00875626"/>
    <w:rsid w:val="00875C02"/>
    <w:rsid w:val="0087609D"/>
    <w:rsid w:val="008760AB"/>
    <w:rsid w:val="00877293"/>
    <w:rsid w:val="008772B3"/>
    <w:rsid w:val="0087761B"/>
    <w:rsid w:val="00877826"/>
    <w:rsid w:val="00877A90"/>
    <w:rsid w:val="00877DA5"/>
    <w:rsid w:val="00880B1B"/>
    <w:rsid w:val="00881D00"/>
    <w:rsid w:val="00882418"/>
    <w:rsid w:val="00882573"/>
    <w:rsid w:val="008827E5"/>
    <w:rsid w:val="008832FF"/>
    <w:rsid w:val="0088331F"/>
    <w:rsid w:val="008839A7"/>
    <w:rsid w:val="008840F7"/>
    <w:rsid w:val="00884DCA"/>
    <w:rsid w:val="0088548F"/>
    <w:rsid w:val="00885682"/>
    <w:rsid w:val="0088580B"/>
    <w:rsid w:val="008859BD"/>
    <w:rsid w:val="00886EAE"/>
    <w:rsid w:val="00887604"/>
    <w:rsid w:val="00887AA1"/>
    <w:rsid w:val="00890225"/>
    <w:rsid w:val="0089033C"/>
    <w:rsid w:val="00890BD7"/>
    <w:rsid w:val="00890BF2"/>
    <w:rsid w:val="00891779"/>
    <w:rsid w:val="008919A9"/>
    <w:rsid w:val="00891AC4"/>
    <w:rsid w:val="00892005"/>
    <w:rsid w:val="008922B4"/>
    <w:rsid w:val="00892759"/>
    <w:rsid w:val="008929F5"/>
    <w:rsid w:val="00892F62"/>
    <w:rsid w:val="0089314C"/>
    <w:rsid w:val="00893611"/>
    <w:rsid w:val="00893CB2"/>
    <w:rsid w:val="00893ED8"/>
    <w:rsid w:val="0089427E"/>
    <w:rsid w:val="0089435D"/>
    <w:rsid w:val="008946D3"/>
    <w:rsid w:val="00894C57"/>
    <w:rsid w:val="008957EA"/>
    <w:rsid w:val="00895CD3"/>
    <w:rsid w:val="00896288"/>
    <w:rsid w:val="00896A5E"/>
    <w:rsid w:val="00897321"/>
    <w:rsid w:val="0089769F"/>
    <w:rsid w:val="00897D52"/>
    <w:rsid w:val="008A01AA"/>
    <w:rsid w:val="008A0662"/>
    <w:rsid w:val="008A0F5C"/>
    <w:rsid w:val="008A0FBE"/>
    <w:rsid w:val="008A1411"/>
    <w:rsid w:val="008A21B6"/>
    <w:rsid w:val="008A283D"/>
    <w:rsid w:val="008A2956"/>
    <w:rsid w:val="008A29FB"/>
    <w:rsid w:val="008A2B72"/>
    <w:rsid w:val="008A3A5B"/>
    <w:rsid w:val="008A3EBA"/>
    <w:rsid w:val="008A539A"/>
    <w:rsid w:val="008A60F2"/>
    <w:rsid w:val="008A6476"/>
    <w:rsid w:val="008A6D98"/>
    <w:rsid w:val="008A7D64"/>
    <w:rsid w:val="008B0377"/>
    <w:rsid w:val="008B0832"/>
    <w:rsid w:val="008B0A6B"/>
    <w:rsid w:val="008B0BD4"/>
    <w:rsid w:val="008B1259"/>
    <w:rsid w:val="008B1304"/>
    <w:rsid w:val="008B171A"/>
    <w:rsid w:val="008B1D43"/>
    <w:rsid w:val="008B1E1F"/>
    <w:rsid w:val="008B2F57"/>
    <w:rsid w:val="008B3FC7"/>
    <w:rsid w:val="008B40D3"/>
    <w:rsid w:val="008B4D7D"/>
    <w:rsid w:val="008B5459"/>
    <w:rsid w:val="008B601B"/>
    <w:rsid w:val="008B6451"/>
    <w:rsid w:val="008B6962"/>
    <w:rsid w:val="008B699E"/>
    <w:rsid w:val="008B6D69"/>
    <w:rsid w:val="008B787F"/>
    <w:rsid w:val="008B794E"/>
    <w:rsid w:val="008B7D91"/>
    <w:rsid w:val="008C003E"/>
    <w:rsid w:val="008C08C8"/>
    <w:rsid w:val="008C1014"/>
    <w:rsid w:val="008C13C7"/>
    <w:rsid w:val="008C14A7"/>
    <w:rsid w:val="008C2BF6"/>
    <w:rsid w:val="008C2DE3"/>
    <w:rsid w:val="008C301F"/>
    <w:rsid w:val="008C36C0"/>
    <w:rsid w:val="008C473C"/>
    <w:rsid w:val="008C5BC4"/>
    <w:rsid w:val="008C5C55"/>
    <w:rsid w:val="008C6165"/>
    <w:rsid w:val="008C625C"/>
    <w:rsid w:val="008C7A36"/>
    <w:rsid w:val="008C7AC7"/>
    <w:rsid w:val="008C7C2E"/>
    <w:rsid w:val="008C7D91"/>
    <w:rsid w:val="008C7EB7"/>
    <w:rsid w:val="008D0A17"/>
    <w:rsid w:val="008D0C37"/>
    <w:rsid w:val="008D0ECA"/>
    <w:rsid w:val="008D0FDB"/>
    <w:rsid w:val="008D1541"/>
    <w:rsid w:val="008D1BCC"/>
    <w:rsid w:val="008D1BF3"/>
    <w:rsid w:val="008D4002"/>
    <w:rsid w:val="008D46DE"/>
    <w:rsid w:val="008D4F26"/>
    <w:rsid w:val="008D53EF"/>
    <w:rsid w:val="008D559E"/>
    <w:rsid w:val="008D5F60"/>
    <w:rsid w:val="008E0472"/>
    <w:rsid w:val="008E0C82"/>
    <w:rsid w:val="008E0EBB"/>
    <w:rsid w:val="008E1812"/>
    <w:rsid w:val="008E20D9"/>
    <w:rsid w:val="008E23F4"/>
    <w:rsid w:val="008E31B7"/>
    <w:rsid w:val="008E31D3"/>
    <w:rsid w:val="008E3483"/>
    <w:rsid w:val="008E4453"/>
    <w:rsid w:val="008E47DF"/>
    <w:rsid w:val="008E488D"/>
    <w:rsid w:val="008E51A4"/>
    <w:rsid w:val="008E69EC"/>
    <w:rsid w:val="008F023F"/>
    <w:rsid w:val="008F04AC"/>
    <w:rsid w:val="008F05BD"/>
    <w:rsid w:val="008F0CA9"/>
    <w:rsid w:val="008F16E4"/>
    <w:rsid w:val="008F2461"/>
    <w:rsid w:val="008F24A3"/>
    <w:rsid w:val="008F2AB8"/>
    <w:rsid w:val="008F37B1"/>
    <w:rsid w:val="008F4052"/>
    <w:rsid w:val="008F4E7A"/>
    <w:rsid w:val="008F4F80"/>
    <w:rsid w:val="008F5453"/>
    <w:rsid w:val="008F598D"/>
    <w:rsid w:val="008F7768"/>
    <w:rsid w:val="008F786D"/>
    <w:rsid w:val="008F7973"/>
    <w:rsid w:val="008F7AC3"/>
    <w:rsid w:val="00900064"/>
    <w:rsid w:val="00900521"/>
    <w:rsid w:val="009012CB"/>
    <w:rsid w:val="0090130E"/>
    <w:rsid w:val="00901D57"/>
    <w:rsid w:val="00901D96"/>
    <w:rsid w:val="00901F58"/>
    <w:rsid w:val="0090213E"/>
    <w:rsid w:val="009025BA"/>
    <w:rsid w:val="00902813"/>
    <w:rsid w:val="00902A97"/>
    <w:rsid w:val="00902C3B"/>
    <w:rsid w:val="00903504"/>
    <w:rsid w:val="0090444F"/>
    <w:rsid w:val="009046E8"/>
    <w:rsid w:val="009056D9"/>
    <w:rsid w:val="009061BB"/>
    <w:rsid w:val="009064F8"/>
    <w:rsid w:val="009066FA"/>
    <w:rsid w:val="00906AA6"/>
    <w:rsid w:val="00906AAE"/>
    <w:rsid w:val="00906D22"/>
    <w:rsid w:val="00907B79"/>
    <w:rsid w:val="009112D4"/>
    <w:rsid w:val="009116FF"/>
    <w:rsid w:val="00911CC1"/>
    <w:rsid w:val="00911D5D"/>
    <w:rsid w:val="00911ED9"/>
    <w:rsid w:val="0091200F"/>
    <w:rsid w:val="0091236B"/>
    <w:rsid w:val="00912F32"/>
    <w:rsid w:val="00912FF1"/>
    <w:rsid w:val="0091331F"/>
    <w:rsid w:val="009136B6"/>
    <w:rsid w:val="009139DE"/>
    <w:rsid w:val="0091427B"/>
    <w:rsid w:val="00914477"/>
    <w:rsid w:val="00914DCD"/>
    <w:rsid w:val="00914E3F"/>
    <w:rsid w:val="0091520F"/>
    <w:rsid w:val="00915731"/>
    <w:rsid w:val="0091679C"/>
    <w:rsid w:val="00917CC6"/>
    <w:rsid w:val="009219E4"/>
    <w:rsid w:val="00921E09"/>
    <w:rsid w:val="00921F0A"/>
    <w:rsid w:val="0092217D"/>
    <w:rsid w:val="0092233C"/>
    <w:rsid w:val="00922709"/>
    <w:rsid w:val="00923D9C"/>
    <w:rsid w:val="0092416A"/>
    <w:rsid w:val="0092479D"/>
    <w:rsid w:val="009248D6"/>
    <w:rsid w:val="00925BAD"/>
    <w:rsid w:val="00926768"/>
    <w:rsid w:val="00926F31"/>
    <w:rsid w:val="00927C59"/>
    <w:rsid w:val="00930049"/>
    <w:rsid w:val="009301A8"/>
    <w:rsid w:val="00930490"/>
    <w:rsid w:val="00931960"/>
    <w:rsid w:val="009323EF"/>
    <w:rsid w:val="009324E6"/>
    <w:rsid w:val="00932904"/>
    <w:rsid w:val="00933024"/>
    <w:rsid w:val="00933769"/>
    <w:rsid w:val="0093426B"/>
    <w:rsid w:val="0093532D"/>
    <w:rsid w:val="009354ED"/>
    <w:rsid w:val="00936134"/>
    <w:rsid w:val="009361FD"/>
    <w:rsid w:val="00936312"/>
    <w:rsid w:val="0094002E"/>
    <w:rsid w:val="009403AD"/>
    <w:rsid w:val="00940CD3"/>
    <w:rsid w:val="00940F9A"/>
    <w:rsid w:val="009412F4"/>
    <w:rsid w:val="00941306"/>
    <w:rsid w:val="00941779"/>
    <w:rsid w:val="00941C77"/>
    <w:rsid w:val="00941F3E"/>
    <w:rsid w:val="0094231C"/>
    <w:rsid w:val="009425EC"/>
    <w:rsid w:val="00942F3D"/>
    <w:rsid w:val="00944ABF"/>
    <w:rsid w:val="00944D66"/>
    <w:rsid w:val="00945135"/>
    <w:rsid w:val="009454A7"/>
    <w:rsid w:val="00945E9D"/>
    <w:rsid w:val="009469C7"/>
    <w:rsid w:val="00946DD5"/>
    <w:rsid w:val="00947408"/>
    <w:rsid w:val="009474D1"/>
    <w:rsid w:val="00947651"/>
    <w:rsid w:val="009478BF"/>
    <w:rsid w:val="00947A1B"/>
    <w:rsid w:val="0095071A"/>
    <w:rsid w:val="00950A10"/>
    <w:rsid w:val="00950CA5"/>
    <w:rsid w:val="00950DC4"/>
    <w:rsid w:val="00951046"/>
    <w:rsid w:val="0095142A"/>
    <w:rsid w:val="00951DFF"/>
    <w:rsid w:val="009522CA"/>
    <w:rsid w:val="00954226"/>
    <w:rsid w:val="00955E14"/>
    <w:rsid w:val="009561BB"/>
    <w:rsid w:val="00956BDC"/>
    <w:rsid w:val="00957480"/>
    <w:rsid w:val="00957929"/>
    <w:rsid w:val="00960F88"/>
    <w:rsid w:val="0096129B"/>
    <w:rsid w:val="0096165E"/>
    <w:rsid w:val="00961A5E"/>
    <w:rsid w:val="00962730"/>
    <w:rsid w:val="00963057"/>
    <w:rsid w:val="00963104"/>
    <w:rsid w:val="00963807"/>
    <w:rsid w:val="00963E0C"/>
    <w:rsid w:val="009640A4"/>
    <w:rsid w:val="00964822"/>
    <w:rsid w:val="009651DB"/>
    <w:rsid w:val="00965207"/>
    <w:rsid w:val="0096522C"/>
    <w:rsid w:val="00965914"/>
    <w:rsid w:val="00965DF7"/>
    <w:rsid w:val="009662D7"/>
    <w:rsid w:val="00966E9D"/>
    <w:rsid w:val="00966F46"/>
    <w:rsid w:val="009672B9"/>
    <w:rsid w:val="00967855"/>
    <w:rsid w:val="00970960"/>
    <w:rsid w:val="00970D35"/>
    <w:rsid w:val="00970EEE"/>
    <w:rsid w:val="00971057"/>
    <w:rsid w:val="0097117A"/>
    <w:rsid w:val="009713E8"/>
    <w:rsid w:val="0097165F"/>
    <w:rsid w:val="00971D0A"/>
    <w:rsid w:val="00971EE1"/>
    <w:rsid w:val="009724E5"/>
    <w:rsid w:val="00972C8E"/>
    <w:rsid w:val="00972D8A"/>
    <w:rsid w:val="009734AE"/>
    <w:rsid w:val="00973B81"/>
    <w:rsid w:val="009748AF"/>
    <w:rsid w:val="00974948"/>
    <w:rsid w:val="00974F82"/>
    <w:rsid w:val="00976413"/>
    <w:rsid w:val="00976BAA"/>
    <w:rsid w:val="00976C5B"/>
    <w:rsid w:val="00977202"/>
    <w:rsid w:val="00977DB6"/>
    <w:rsid w:val="00980068"/>
    <w:rsid w:val="00980277"/>
    <w:rsid w:val="00981090"/>
    <w:rsid w:val="009817F7"/>
    <w:rsid w:val="00982A21"/>
    <w:rsid w:val="00982F47"/>
    <w:rsid w:val="0098329B"/>
    <w:rsid w:val="00983ADD"/>
    <w:rsid w:val="009846A5"/>
    <w:rsid w:val="00984EED"/>
    <w:rsid w:val="00986749"/>
    <w:rsid w:val="00987304"/>
    <w:rsid w:val="00987583"/>
    <w:rsid w:val="00990053"/>
    <w:rsid w:val="009902CF"/>
    <w:rsid w:val="009904B6"/>
    <w:rsid w:val="00991089"/>
    <w:rsid w:val="00991A48"/>
    <w:rsid w:val="00991DC6"/>
    <w:rsid w:val="00991EC0"/>
    <w:rsid w:val="00992939"/>
    <w:rsid w:val="00992B9F"/>
    <w:rsid w:val="00993949"/>
    <w:rsid w:val="00993B8F"/>
    <w:rsid w:val="00993C85"/>
    <w:rsid w:val="00994470"/>
    <w:rsid w:val="00994AFE"/>
    <w:rsid w:val="009952A3"/>
    <w:rsid w:val="00996266"/>
    <w:rsid w:val="009969E6"/>
    <w:rsid w:val="00996BC4"/>
    <w:rsid w:val="00997720"/>
    <w:rsid w:val="0099775A"/>
    <w:rsid w:val="009977D3"/>
    <w:rsid w:val="00997B37"/>
    <w:rsid w:val="00997E19"/>
    <w:rsid w:val="00997E3F"/>
    <w:rsid w:val="009A0106"/>
    <w:rsid w:val="009A05AD"/>
    <w:rsid w:val="009A0822"/>
    <w:rsid w:val="009A0FF7"/>
    <w:rsid w:val="009A1C33"/>
    <w:rsid w:val="009A322C"/>
    <w:rsid w:val="009A3DB0"/>
    <w:rsid w:val="009A4413"/>
    <w:rsid w:val="009A4FA6"/>
    <w:rsid w:val="009A53AC"/>
    <w:rsid w:val="009A5A12"/>
    <w:rsid w:val="009A5C7B"/>
    <w:rsid w:val="009A60CF"/>
    <w:rsid w:val="009A62EE"/>
    <w:rsid w:val="009A686B"/>
    <w:rsid w:val="009A7C6A"/>
    <w:rsid w:val="009A7CC8"/>
    <w:rsid w:val="009A7DA6"/>
    <w:rsid w:val="009A7F27"/>
    <w:rsid w:val="009B0408"/>
    <w:rsid w:val="009B04EA"/>
    <w:rsid w:val="009B0B69"/>
    <w:rsid w:val="009B0CDE"/>
    <w:rsid w:val="009B1035"/>
    <w:rsid w:val="009B22D2"/>
    <w:rsid w:val="009B29D6"/>
    <w:rsid w:val="009B2DE5"/>
    <w:rsid w:val="009B2EE9"/>
    <w:rsid w:val="009B32F4"/>
    <w:rsid w:val="009B454D"/>
    <w:rsid w:val="009B4B66"/>
    <w:rsid w:val="009B4F6B"/>
    <w:rsid w:val="009B56C2"/>
    <w:rsid w:val="009B57D5"/>
    <w:rsid w:val="009B583A"/>
    <w:rsid w:val="009B5E79"/>
    <w:rsid w:val="009B6734"/>
    <w:rsid w:val="009B6CC1"/>
    <w:rsid w:val="009C0197"/>
    <w:rsid w:val="009C02C4"/>
    <w:rsid w:val="009C02FD"/>
    <w:rsid w:val="009C045A"/>
    <w:rsid w:val="009C0EA0"/>
    <w:rsid w:val="009C1518"/>
    <w:rsid w:val="009C216F"/>
    <w:rsid w:val="009C27C2"/>
    <w:rsid w:val="009C27EE"/>
    <w:rsid w:val="009C2BE0"/>
    <w:rsid w:val="009C36BD"/>
    <w:rsid w:val="009C3BD8"/>
    <w:rsid w:val="009C3BED"/>
    <w:rsid w:val="009C4A05"/>
    <w:rsid w:val="009C4CAD"/>
    <w:rsid w:val="009C52B5"/>
    <w:rsid w:val="009C5E54"/>
    <w:rsid w:val="009C62CD"/>
    <w:rsid w:val="009C6473"/>
    <w:rsid w:val="009C79CC"/>
    <w:rsid w:val="009C7F29"/>
    <w:rsid w:val="009D0778"/>
    <w:rsid w:val="009D081A"/>
    <w:rsid w:val="009D0C8B"/>
    <w:rsid w:val="009D131B"/>
    <w:rsid w:val="009D1564"/>
    <w:rsid w:val="009D1B64"/>
    <w:rsid w:val="009D28C1"/>
    <w:rsid w:val="009D2D86"/>
    <w:rsid w:val="009D2F4D"/>
    <w:rsid w:val="009D2FAE"/>
    <w:rsid w:val="009D2FD3"/>
    <w:rsid w:val="009D3AEA"/>
    <w:rsid w:val="009D4B93"/>
    <w:rsid w:val="009D59ED"/>
    <w:rsid w:val="009D691B"/>
    <w:rsid w:val="009D6D37"/>
    <w:rsid w:val="009D6D38"/>
    <w:rsid w:val="009D6E88"/>
    <w:rsid w:val="009D6E92"/>
    <w:rsid w:val="009D7954"/>
    <w:rsid w:val="009D7C17"/>
    <w:rsid w:val="009E11A5"/>
    <w:rsid w:val="009E18EA"/>
    <w:rsid w:val="009E1B22"/>
    <w:rsid w:val="009E2946"/>
    <w:rsid w:val="009E359E"/>
    <w:rsid w:val="009E3B1E"/>
    <w:rsid w:val="009E4DDC"/>
    <w:rsid w:val="009E5047"/>
    <w:rsid w:val="009E5832"/>
    <w:rsid w:val="009E59B7"/>
    <w:rsid w:val="009F06F6"/>
    <w:rsid w:val="009F0BA2"/>
    <w:rsid w:val="009F1443"/>
    <w:rsid w:val="009F1BF9"/>
    <w:rsid w:val="009F23DC"/>
    <w:rsid w:val="009F2CE8"/>
    <w:rsid w:val="009F3344"/>
    <w:rsid w:val="009F3693"/>
    <w:rsid w:val="009F40FC"/>
    <w:rsid w:val="009F4A48"/>
    <w:rsid w:val="009F4D7F"/>
    <w:rsid w:val="009F52FA"/>
    <w:rsid w:val="009F5347"/>
    <w:rsid w:val="009F54A1"/>
    <w:rsid w:val="009F6057"/>
    <w:rsid w:val="009F636E"/>
    <w:rsid w:val="009F6462"/>
    <w:rsid w:val="009F6A33"/>
    <w:rsid w:val="009F71AB"/>
    <w:rsid w:val="00A0105D"/>
    <w:rsid w:val="00A016CD"/>
    <w:rsid w:val="00A01920"/>
    <w:rsid w:val="00A0246A"/>
    <w:rsid w:val="00A03908"/>
    <w:rsid w:val="00A03D79"/>
    <w:rsid w:val="00A03E46"/>
    <w:rsid w:val="00A040BF"/>
    <w:rsid w:val="00A04817"/>
    <w:rsid w:val="00A04F1D"/>
    <w:rsid w:val="00A05145"/>
    <w:rsid w:val="00A054CD"/>
    <w:rsid w:val="00A055ED"/>
    <w:rsid w:val="00A058C9"/>
    <w:rsid w:val="00A06634"/>
    <w:rsid w:val="00A07F98"/>
    <w:rsid w:val="00A103C3"/>
    <w:rsid w:val="00A1050F"/>
    <w:rsid w:val="00A10A19"/>
    <w:rsid w:val="00A10A93"/>
    <w:rsid w:val="00A112AA"/>
    <w:rsid w:val="00A117B3"/>
    <w:rsid w:val="00A11B0A"/>
    <w:rsid w:val="00A124FC"/>
    <w:rsid w:val="00A126FC"/>
    <w:rsid w:val="00A130B8"/>
    <w:rsid w:val="00A13409"/>
    <w:rsid w:val="00A13513"/>
    <w:rsid w:val="00A1377A"/>
    <w:rsid w:val="00A13DD7"/>
    <w:rsid w:val="00A1409B"/>
    <w:rsid w:val="00A14558"/>
    <w:rsid w:val="00A146EB"/>
    <w:rsid w:val="00A14E25"/>
    <w:rsid w:val="00A15069"/>
    <w:rsid w:val="00A15705"/>
    <w:rsid w:val="00A16BCB"/>
    <w:rsid w:val="00A173C1"/>
    <w:rsid w:val="00A2100B"/>
    <w:rsid w:val="00A21046"/>
    <w:rsid w:val="00A21E96"/>
    <w:rsid w:val="00A225CF"/>
    <w:rsid w:val="00A2290D"/>
    <w:rsid w:val="00A22BC5"/>
    <w:rsid w:val="00A233B5"/>
    <w:rsid w:val="00A24057"/>
    <w:rsid w:val="00A24072"/>
    <w:rsid w:val="00A24391"/>
    <w:rsid w:val="00A24417"/>
    <w:rsid w:val="00A2453C"/>
    <w:rsid w:val="00A26785"/>
    <w:rsid w:val="00A27FF5"/>
    <w:rsid w:val="00A30545"/>
    <w:rsid w:val="00A308D6"/>
    <w:rsid w:val="00A32321"/>
    <w:rsid w:val="00A32F33"/>
    <w:rsid w:val="00A32F6E"/>
    <w:rsid w:val="00A33B1C"/>
    <w:rsid w:val="00A34226"/>
    <w:rsid w:val="00A362A4"/>
    <w:rsid w:val="00A362BE"/>
    <w:rsid w:val="00A36388"/>
    <w:rsid w:val="00A37914"/>
    <w:rsid w:val="00A40109"/>
    <w:rsid w:val="00A40AD1"/>
    <w:rsid w:val="00A40D78"/>
    <w:rsid w:val="00A41242"/>
    <w:rsid w:val="00A415A9"/>
    <w:rsid w:val="00A417EB"/>
    <w:rsid w:val="00A41928"/>
    <w:rsid w:val="00A41C5D"/>
    <w:rsid w:val="00A41C9F"/>
    <w:rsid w:val="00A41E4A"/>
    <w:rsid w:val="00A4253E"/>
    <w:rsid w:val="00A42874"/>
    <w:rsid w:val="00A42E40"/>
    <w:rsid w:val="00A430BF"/>
    <w:rsid w:val="00A43248"/>
    <w:rsid w:val="00A4355D"/>
    <w:rsid w:val="00A43735"/>
    <w:rsid w:val="00A43806"/>
    <w:rsid w:val="00A4382C"/>
    <w:rsid w:val="00A439A3"/>
    <w:rsid w:val="00A440B7"/>
    <w:rsid w:val="00A44483"/>
    <w:rsid w:val="00A44986"/>
    <w:rsid w:val="00A44A45"/>
    <w:rsid w:val="00A44E18"/>
    <w:rsid w:val="00A45EE6"/>
    <w:rsid w:val="00A45EF3"/>
    <w:rsid w:val="00A460E0"/>
    <w:rsid w:val="00A46791"/>
    <w:rsid w:val="00A469EE"/>
    <w:rsid w:val="00A46E71"/>
    <w:rsid w:val="00A4700C"/>
    <w:rsid w:val="00A47323"/>
    <w:rsid w:val="00A473B0"/>
    <w:rsid w:val="00A47909"/>
    <w:rsid w:val="00A501E8"/>
    <w:rsid w:val="00A51081"/>
    <w:rsid w:val="00A5163A"/>
    <w:rsid w:val="00A5175D"/>
    <w:rsid w:val="00A519CE"/>
    <w:rsid w:val="00A51BE2"/>
    <w:rsid w:val="00A52102"/>
    <w:rsid w:val="00A52829"/>
    <w:rsid w:val="00A539E8"/>
    <w:rsid w:val="00A53D08"/>
    <w:rsid w:val="00A54238"/>
    <w:rsid w:val="00A548B2"/>
    <w:rsid w:val="00A54EB7"/>
    <w:rsid w:val="00A55289"/>
    <w:rsid w:val="00A55941"/>
    <w:rsid w:val="00A56257"/>
    <w:rsid w:val="00A56802"/>
    <w:rsid w:val="00A569A2"/>
    <w:rsid w:val="00A57AC0"/>
    <w:rsid w:val="00A60796"/>
    <w:rsid w:val="00A60E50"/>
    <w:rsid w:val="00A612A8"/>
    <w:rsid w:val="00A6166C"/>
    <w:rsid w:val="00A61698"/>
    <w:rsid w:val="00A617A3"/>
    <w:rsid w:val="00A61B72"/>
    <w:rsid w:val="00A61F25"/>
    <w:rsid w:val="00A620E6"/>
    <w:rsid w:val="00A625A8"/>
    <w:rsid w:val="00A625F3"/>
    <w:rsid w:val="00A62C12"/>
    <w:rsid w:val="00A62C6F"/>
    <w:rsid w:val="00A62D51"/>
    <w:rsid w:val="00A650F7"/>
    <w:rsid w:val="00A65193"/>
    <w:rsid w:val="00A65B83"/>
    <w:rsid w:val="00A65CD0"/>
    <w:rsid w:val="00A65E62"/>
    <w:rsid w:val="00A666B5"/>
    <w:rsid w:val="00A6677D"/>
    <w:rsid w:val="00A66860"/>
    <w:rsid w:val="00A669F3"/>
    <w:rsid w:val="00A670EA"/>
    <w:rsid w:val="00A7038A"/>
    <w:rsid w:val="00A70B25"/>
    <w:rsid w:val="00A70DD0"/>
    <w:rsid w:val="00A7130F"/>
    <w:rsid w:val="00A716C8"/>
    <w:rsid w:val="00A7254C"/>
    <w:rsid w:val="00A7284D"/>
    <w:rsid w:val="00A72F14"/>
    <w:rsid w:val="00A737D0"/>
    <w:rsid w:val="00A73968"/>
    <w:rsid w:val="00A739DB"/>
    <w:rsid w:val="00A73B36"/>
    <w:rsid w:val="00A73B75"/>
    <w:rsid w:val="00A746E1"/>
    <w:rsid w:val="00A75032"/>
    <w:rsid w:val="00A75605"/>
    <w:rsid w:val="00A75815"/>
    <w:rsid w:val="00A75EE0"/>
    <w:rsid w:val="00A76138"/>
    <w:rsid w:val="00A76383"/>
    <w:rsid w:val="00A76AF2"/>
    <w:rsid w:val="00A76FFE"/>
    <w:rsid w:val="00A77B1A"/>
    <w:rsid w:val="00A80673"/>
    <w:rsid w:val="00A80E10"/>
    <w:rsid w:val="00A816ED"/>
    <w:rsid w:val="00A816FE"/>
    <w:rsid w:val="00A81AAC"/>
    <w:rsid w:val="00A824E8"/>
    <w:rsid w:val="00A8264B"/>
    <w:rsid w:val="00A82891"/>
    <w:rsid w:val="00A835E7"/>
    <w:rsid w:val="00A8467C"/>
    <w:rsid w:val="00A84AE1"/>
    <w:rsid w:val="00A85654"/>
    <w:rsid w:val="00A8574F"/>
    <w:rsid w:val="00A858D8"/>
    <w:rsid w:val="00A870F4"/>
    <w:rsid w:val="00A879E3"/>
    <w:rsid w:val="00A9101F"/>
    <w:rsid w:val="00A911F6"/>
    <w:rsid w:val="00A91395"/>
    <w:rsid w:val="00A915B3"/>
    <w:rsid w:val="00A91A6B"/>
    <w:rsid w:val="00A92B93"/>
    <w:rsid w:val="00A92D3A"/>
    <w:rsid w:val="00A92E93"/>
    <w:rsid w:val="00A92ED9"/>
    <w:rsid w:val="00A92F44"/>
    <w:rsid w:val="00A92FC6"/>
    <w:rsid w:val="00A93124"/>
    <w:rsid w:val="00A932C8"/>
    <w:rsid w:val="00A934C1"/>
    <w:rsid w:val="00A93A04"/>
    <w:rsid w:val="00A93BD7"/>
    <w:rsid w:val="00A94817"/>
    <w:rsid w:val="00A94DF2"/>
    <w:rsid w:val="00A958CA"/>
    <w:rsid w:val="00A960BA"/>
    <w:rsid w:val="00A967DC"/>
    <w:rsid w:val="00A96C86"/>
    <w:rsid w:val="00A96C90"/>
    <w:rsid w:val="00A9742A"/>
    <w:rsid w:val="00A97B51"/>
    <w:rsid w:val="00AA0121"/>
    <w:rsid w:val="00AA021C"/>
    <w:rsid w:val="00AA0245"/>
    <w:rsid w:val="00AA0D0C"/>
    <w:rsid w:val="00AA125F"/>
    <w:rsid w:val="00AA15AF"/>
    <w:rsid w:val="00AA15BF"/>
    <w:rsid w:val="00AA1931"/>
    <w:rsid w:val="00AA1CEA"/>
    <w:rsid w:val="00AA1FA9"/>
    <w:rsid w:val="00AA2810"/>
    <w:rsid w:val="00AA2FCA"/>
    <w:rsid w:val="00AA3057"/>
    <w:rsid w:val="00AA3470"/>
    <w:rsid w:val="00AA38B2"/>
    <w:rsid w:val="00AA3BD8"/>
    <w:rsid w:val="00AA5062"/>
    <w:rsid w:val="00AA516D"/>
    <w:rsid w:val="00AA5738"/>
    <w:rsid w:val="00AA6116"/>
    <w:rsid w:val="00AA61CB"/>
    <w:rsid w:val="00AA6C23"/>
    <w:rsid w:val="00AA774E"/>
    <w:rsid w:val="00AB024C"/>
    <w:rsid w:val="00AB02BB"/>
    <w:rsid w:val="00AB1240"/>
    <w:rsid w:val="00AB15D2"/>
    <w:rsid w:val="00AB1749"/>
    <w:rsid w:val="00AB2F6A"/>
    <w:rsid w:val="00AB379C"/>
    <w:rsid w:val="00AB3C93"/>
    <w:rsid w:val="00AB446C"/>
    <w:rsid w:val="00AB4E93"/>
    <w:rsid w:val="00AB4EFF"/>
    <w:rsid w:val="00AB4F70"/>
    <w:rsid w:val="00AB58C9"/>
    <w:rsid w:val="00AB5B77"/>
    <w:rsid w:val="00AB65FF"/>
    <w:rsid w:val="00AB6629"/>
    <w:rsid w:val="00AB73D7"/>
    <w:rsid w:val="00AB7E5B"/>
    <w:rsid w:val="00AC0136"/>
    <w:rsid w:val="00AC0266"/>
    <w:rsid w:val="00AC0461"/>
    <w:rsid w:val="00AC0F16"/>
    <w:rsid w:val="00AC109B"/>
    <w:rsid w:val="00AC239C"/>
    <w:rsid w:val="00AC246D"/>
    <w:rsid w:val="00AC25BF"/>
    <w:rsid w:val="00AC34AC"/>
    <w:rsid w:val="00AC36EC"/>
    <w:rsid w:val="00AC3774"/>
    <w:rsid w:val="00AC38AE"/>
    <w:rsid w:val="00AC394C"/>
    <w:rsid w:val="00AC3D82"/>
    <w:rsid w:val="00AC4629"/>
    <w:rsid w:val="00AC5A54"/>
    <w:rsid w:val="00AC5E98"/>
    <w:rsid w:val="00AC6A0F"/>
    <w:rsid w:val="00AC7141"/>
    <w:rsid w:val="00AC762A"/>
    <w:rsid w:val="00AC76C7"/>
    <w:rsid w:val="00AD0464"/>
    <w:rsid w:val="00AD13C0"/>
    <w:rsid w:val="00AD183A"/>
    <w:rsid w:val="00AD1BFE"/>
    <w:rsid w:val="00AD1C0B"/>
    <w:rsid w:val="00AD3CCF"/>
    <w:rsid w:val="00AD3DD4"/>
    <w:rsid w:val="00AD3F1A"/>
    <w:rsid w:val="00AD4BC9"/>
    <w:rsid w:val="00AD5716"/>
    <w:rsid w:val="00AD5DAF"/>
    <w:rsid w:val="00AD5F61"/>
    <w:rsid w:val="00AD66B5"/>
    <w:rsid w:val="00AD6F74"/>
    <w:rsid w:val="00AD737F"/>
    <w:rsid w:val="00AD76C7"/>
    <w:rsid w:val="00AD7A3B"/>
    <w:rsid w:val="00AD7BEC"/>
    <w:rsid w:val="00AD7C45"/>
    <w:rsid w:val="00AE01D3"/>
    <w:rsid w:val="00AE13EB"/>
    <w:rsid w:val="00AE16A9"/>
    <w:rsid w:val="00AE198A"/>
    <w:rsid w:val="00AE1BE4"/>
    <w:rsid w:val="00AE1D5C"/>
    <w:rsid w:val="00AE25DC"/>
    <w:rsid w:val="00AE2A14"/>
    <w:rsid w:val="00AE2DE8"/>
    <w:rsid w:val="00AE2E91"/>
    <w:rsid w:val="00AE3196"/>
    <w:rsid w:val="00AE31F7"/>
    <w:rsid w:val="00AE3211"/>
    <w:rsid w:val="00AE3227"/>
    <w:rsid w:val="00AE3265"/>
    <w:rsid w:val="00AE3976"/>
    <w:rsid w:val="00AE483A"/>
    <w:rsid w:val="00AE4B97"/>
    <w:rsid w:val="00AE4FBD"/>
    <w:rsid w:val="00AE65DC"/>
    <w:rsid w:val="00AE68CC"/>
    <w:rsid w:val="00AE6D6A"/>
    <w:rsid w:val="00AE719C"/>
    <w:rsid w:val="00AE7309"/>
    <w:rsid w:val="00AE7ABB"/>
    <w:rsid w:val="00AE7E04"/>
    <w:rsid w:val="00AF00F0"/>
    <w:rsid w:val="00AF062A"/>
    <w:rsid w:val="00AF1077"/>
    <w:rsid w:val="00AF159D"/>
    <w:rsid w:val="00AF1918"/>
    <w:rsid w:val="00AF1BAD"/>
    <w:rsid w:val="00AF2E4C"/>
    <w:rsid w:val="00AF3066"/>
    <w:rsid w:val="00AF52E8"/>
    <w:rsid w:val="00AF5574"/>
    <w:rsid w:val="00AF6568"/>
    <w:rsid w:val="00AF6CD0"/>
    <w:rsid w:val="00AF6D5B"/>
    <w:rsid w:val="00AF7718"/>
    <w:rsid w:val="00AF7D7D"/>
    <w:rsid w:val="00B0034D"/>
    <w:rsid w:val="00B0036B"/>
    <w:rsid w:val="00B007A6"/>
    <w:rsid w:val="00B00BFF"/>
    <w:rsid w:val="00B00ED3"/>
    <w:rsid w:val="00B013AC"/>
    <w:rsid w:val="00B01A5E"/>
    <w:rsid w:val="00B01BAB"/>
    <w:rsid w:val="00B01FBB"/>
    <w:rsid w:val="00B0218A"/>
    <w:rsid w:val="00B02430"/>
    <w:rsid w:val="00B02854"/>
    <w:rsid w:val="00B02A63"/>
    <w:rsid w:val="00B02B82"/>
    <w:rsid w:val="00B0318B"/>
    <w:rsid w:val="00B031BB"/>
    <w:rsid w:val="00B033C9"/>
    <w:rsid w:val="00B036D2"/>
    <w:rsid w:val="00B03756"/>
    <w:rsid w:val="00B04245"/>
    <w:rsid w:val="00B05CFB"/>
    <w:rsid w:val="00B05D7B"/>
    <w:rsid w:val="00B05F4A"/>
    <w:rsid w:val="00B05FB4"/>
    <w:rsid w:val="00B062F6"/>
    <w:rsid w:val="00B06781"/>
    <w:rsid w:val="00B06842"/>
    <w:rsid w:val="00B0763D"/>
    <w:rsid w:val="00B10731"/>
    <w:rsid w:val="00B10D3D"/>
    <w:rsid w:val="00B114F0"/>
    <w:rsid w:val="00B11682"/>
    <w:rsid w:val="00B11C7A"/>
    <w:rsid w:val="00B12508"/>
    <w:rsid w:val="00B125E9"/>
    <w:rsid w:val="00B12F73"/>
    <w:rsid w:val="00B1446B"/>
    <w:rsid w:val="00B14C73"/>
    <w:rsid w:val="00B14E5B"/>
    <w:rsid w:val="00B15F32"/>
    <w:rsid w:val="00B160A8"/>
    <w:rsid w:val="00B164DF"/>
    <w:rsid w:val="00B16EE8"/>
    <w:rsid w:val="00B178A1"/>
    <w:rsid w:val="00B178A9"/>
    <w:rsid w:val="00B17B61"/>
    <w:rsid w:val="00B17D2A"/>
    <w:rsid w:val="00B203D8"/>
    <w:rsid w:val="00B21076"/>
    <w:rsid w:val="00B2146A"/>
    <w:rsid w:val="00B21943"/>
    <w:rsid w:val="00B21A13"/>
    <w:rsid w:val="00B21FC5"/>
    <w:rsid w:val="00B22BBA"/>
    <w:rsid w:val="00B22E2C"/>
    <w:rsid w:val="00B232B7"/>
    <w:rsid w:val="00B23BD8"/>
    <w:rsid w:val="00B2486C"/>
    <w:rsid w:val="00B24AF2"/>
    <w:rsid w:val="00B25CE0"/>
    <w:rsid w:val="00B25FB6"/>
    <w:rsid w:val="00B2616D"/>
    <w:rsid w:val="00B262C3"/>
    <w:rsid w:val="00B26446"/>
    <w:rsid w:val="00B264CF"/>
    <w:rsid w:val="00B30443"/>
    <w:rsid w:val="00B30661"/>
    <w:rsid w:val="00B30A68"/>
    <w:rsid w:val="00B313DE"/>
    <w:rsid w:val="00B31690"/>
    <w:rsid w:val="00B3238C"/>
    <w:rsid w:val="00B32516"/>
    <w:rsid w:val="00B32651"/>
    <w:rsid w:val="00B33056"/>
    <w:rsid w:val="00B33174"/>
    <w:rsid w:val="00B33C31"/>
    <w:rsid w:val="00B34658"/>
    <w:rsid w:val="00B34765"/>
    <w:rsid w:val="00B3590E"/>
    <w:rsid w:val="00B35DB2"/>
    <w:rsid w:val="00B372FF"/>
    <w:rsid w:val="00B41A55"/>
    <w:rsid w:val="00B42407"/>
    <w:rsid w:val="00B42FCE"/>
    <w:rsid w:val="00B43A4C"/>
    <w:rsid w:val="00B44398"/>
    <w:rsid w:val="00B44611"/>
    <w:rsid w:val="00B453D9"/>
    <w:rsid w:val="00B454AB"/>
    <w:rsid w:val="00B45580"/>
    <w:rsid w:val="00B45E20"/>
    <w:rsid w:val="00B46267"/>
    <w:rsid w:val="00B46DFD"/>
    <w:rsid w:val="00B47224"/>
    <w:rsid w:val="00B4778A"/>
    <w:rsid w:val="00B47975"/>
    <w:rsid w:val="00B50013"/>
    <w:rsid w:val="00B50C1F"/>
    <w:rsid w:val="00B50CDE"/>
    <w:rsid w:val="00B50DAA"/>
    <w:rsid w:val="00B510AF"/>
    <w:rsid w:val="00B5176E"/>
    <w:rsid w:val="00B51B21"/>
    <w:rsid w:val="00B52B84"/>
    <w:rsid w:val="00B53127"/>
    <w:rsid w:val="00B53137"/>
    <w:rsid w:val="00B53684"/>
    <w:rsid w:val="00B54159"/>
    <w:rsid w:val="00B54263"/>
    <w:rsid w:val="00B54B0F"/>
    <w:rsid w:val="00B54E33"/>
    <w:rsid w:val="00B54EAE"/>
    <w:rsid w:val="00B551B3"/>
    <w:rsid w:val="00B55269"/>
    <w:rsid w:val="00B558F9"/>
    <w:rsid w:val="00B558FA"/>
    <w:rsid w:val="00B55B3B"/>
    <w:rsid w:val="00B561D6"/>
    <w:rsid w:val="00B57831"/>
    <w:rsid w:val="00B5786C"/>
    <w:rsid w:val="00B57CF2"/>
    <w:rsid w:val="00B613CD"/>
    <w:rsid w:val="00B61742"/>
    <w:rsid w:val="00B61794"/>
    <w:rsid w:val="00B61D1A"/>
    <w:rsid w:val="00B6219C"/>
    <w:rsid w:val="00B624CB"/>
    <w:rsid w:val="00B6266C"/>
    <w:rsid w:val="00B63595"/>
    <w:rsid w:val="00B63635"/>
    <w:rsid w:val="00B63CC5"/>
    <w:rsid w:val="00B63FD4"/>
    <w:rsid w:val="00B64346"/>
    <w:rsid w:val="00B6497F"/>
    <w:rsid w:val="00B64A83"/>
    <w:rsid w:val="00B65070"/>
    <w:rsid w:val="00B657AF"/>
    <w:rsid w:val="00B659AA"/>
    <w:rsid w:val="00B660FB"/>
    <w:rsid w:val="00B666A3"/>
    <w:rsid w:val="00B675E9"/>
    <w:rsid w:val="00B67D8B"/>
    <w:rsid w:val="00B70003"/>
    <w:rsid w:val="00B7140A"/>
    <w:rsid w:val="00B71EB0"/>
    <w:rsid w:val="00B71FB6"/>
    <w:rsid w:val="00B7216D"/>
    <w:rsid w:val="00B7247F"/>
    <w:rsid w:val="00B73201"/>
    <w:rsid w:val="00B73DBA"/>
    <w:rsid w:val="00B74889"/>
    <w:rsid w:val="00B74E14"/>
    <w:rsid w:val="00B7532B"/>
    <w:rsid w:val="00B764D6"/>
    <w:rsid w:val="00B7696F"/>
    <w:rsid w:val="00B76BF7"/>
    <w:rsid w:val="00B777E8"/>
    <w:rsid w:val="00B77C04"/>
    <w:rsid w:val="00B77CCD"/>
    <w:rsid w:val="00B8050A"/>
    <w:rsid w:val="00B80997"/>
    <w:rsid w:val="00B81403"/>
    <w:rsid w:val="00B81B0C"/>
    <w:rsid w:val="00B81BF7"/>
    <w:rsid w:val="00B81F3B"/>
    <w:rsid w:val="00B83373"/>
    <w:rsid w:val="00B836C3"/>
    <w:rsid w:val="00B8396C"/>
    <w:rsid w:val="00B83AE9"/>
    <w:rsid w:val="00B83D90"/>
    <w:rsid w:val="00B83ECD"/>
    <w:rsid w:val="00B84F65"/>
    <w:rsid w:val="00B852D5"/>
    <w:rsid w:val="00B85B6F"/>
    <w:rsid w:val="00B87563"/>
    <w:rsid w:val="00B87683"/>
    <w:rsid w:val="00B87B52"/>
    <w:rsid w:val="00B87E06"/>
    <w:rsid w:val="00B900C2"/>
    <w:rsid w:val="00B90556"/>
    <w:rsid w:val="00B9086A"/>
    <w:rsid w:val="00B90D63"/>
    <w:rsid w:val="00B917C4"/>
    <w:rsid w:val="00B91A2A"/>
    <w:rsid w:val="00B91CC4"/>
    <w:rsid w:val="00B92816"/>
    <w:rsid w:val="00B93009"/>
    <w:rsid w:val="00B9412B"/>
    <w:rsid w:val="00B94EE6"/>
    <w:rsid w:val="00B95437"/>
    <w:rsid w:val="00B95A26"/>
    <w:rsid w:val="00B95DDE"/>
    <w:rsid w:val="00B95EFC"/>
    <w:rsid w:val="00B95F3D"/>
    <w:rsid w:val="00B96FED"/>
    <w:rsid w:val="00B97644"/>
    <w:rsid w:val="00B97D8C"/>
    <w:rsid w:val="00BA0FE7"/>
    <w:rsid w:val="00BA1193"/>
    <w:rsid w:val="00BA11D2"/>
    <w:rsid w:val="00BA204F"/>
    <w:rsid w:val="00BA213E"/>
    <w:rsid w:val="00BA236E"/>
    <w:rsid w:val="00BA2483"/>
    <w:rsid w:val="00BA261C"/>
    <w:rsid w:val="00BA29EB"/>
    <w:rsid w:val="00BA2D76"/>
    <w:rsid w:val="00BA308E"/>
    <w:rsid w:val="00BA357D"/>
    <w:rsid w:val="00BA3F10"/>
    <w:rsid w:val="00BA4DD1"/>
    <w:rsid w:val="00BA4EB9"/>
    <w:rsid w:val="00BA5C9C"/>
    <w:rsid w:val="00BA6418"/>
    <w:rsid w:val="00BA67B2"/>
    <w:rsid w:val="00BA68C0"/>
    <w:rsid w:val="00BA6BCC"/>
    <w:rsid w:val="00BA7339"/>
    <w:rsid w:val="00BA7913"/>
    <w:rsid w:val="00BA79A9"/>
    <w:rsid w:val="00BA79D1"/>
    <w:rsid w:val="00BB0440"/>
    <w:rsid w:val="00BB0D68"/>
    <w:rsid w:val="00BB0F9E"/>
    <w:rsid w:val="00BB10B9"/>
    <w:rsid w:val="00BB13DC"/>
    <w:rsid w:val="00BB18EE"/>
    <w:rsid w:val="00BB22BB"/>
    <w:rsid w:val="00BB2424"/>
    <w:rsid w:val="00BB2480"/>
    <w:rsid w:val="00BB28D7"/>
    <w:rsid w:val="00BB2FDA"/>
    <w:rsid w:val="00BB319F"/>
    <w:rsid w:val="00BB3483"/>
    <w:rsid w:val="00BB37BB"/>
    <w:rsid w:val="00BB3A17"/>
    <w:rsid w:val="00BB3ADC"/>
    <w:rsid w:val="00BB3EEE"/>
    <w:rsid w:val="00BB4951"/>
    <w:rsid w:val="00BB4A11"/>
    <w:rsid w:val="00BB4B2B"/>
    <w:rsid w:val="00BB4D70"/>
    <w:rsid w:val="00BB522F"/>
    <w:rsid w:val="00BB5D32"/>
    <w:rsid w:val="00BB5E79"/>
    <w:rsid w:val="00BB607A"/>
    <w:rsid w:val="00BB640C"/>
    <w:rsid w:val="00BB6F7D"/>
    <w:rsid w:val="00BC10DA"/>
    <w:rsid w:val="00BC260A"/>
    <w:rsid w:val="00BC2A4C"/>
    <w:rsid w:val="00BC2A58"/>
    <w:rsid w:val="00BC2DCE"/>
    <w:rsid w:val="00BC3046"/>
    <w:rsid w:val="00BC344C"/>
    <w:rsid w:val="00BC3BE1"/>
    <w:rsid w:val="00BC3F03"/>
    <w:rsid w:val="00BC4A8F"/>
    <w:rsid w:val="00BC4DB8"/>
    <w:rsid w:val="00BC5D19"/>
    <w:rsid w:val="00BC5FFE"/>
    <w:rsid w:val="00BC621C"/>
    <w:rsid w:val="00BC62FD"/>
    <w:rsid w:val="00BC6BB5"/>
    <w:rsid w:val="00BC6D1D"/>
    <w:rsid w:val="00BC6FA7"/>
    <w:rsid w:val="00BC6FBF"/>
    <w:rsid w:val="00BD01C5"/>
    <w:rsid w:val="00BD110A"/>
    <w:rsid w:val="00BD234E"/>
    <w:rsid w:val="00BD24D5"/>
    <w:rsid w:val="00BD2A3E"/>
    <w:rsid w:val="00BD2C6E"/>
    <w:rsid w:val="00BD35A5"/>
    <w:rsid w:val="00BD3A16"/>
    <w:rsid w:val="00BD3BDE"/>
    <w:rsid w:val="00BD42D4"/>
    <w:rsid w:val="00BD4B1B"/>
    <w:rsid w:val="00BD4EAE"/>
    <w:rsid w:val="00BD4F42"/>
    <w:rsid w:val="00BD562A"/>
    <w:rsid w:val="00BD5E65"/>
    <w:rsid w:val="00BD7B2B"/>
    <w:rsid w:val="00BD7F19"/>
    <w:rsid w:val="00BE19BA"/>
    <w:rsid w:val="00BE1BC5"/>
    <w:rsid w:val="00BE2102"/>
    <w:rsid w:val="00BE2510"/>
    <w:rsid w:val="00BE26FE"/>
    <w:rsid w:val="00BE2B49"/>
    <w:rsid w:val="00BE3719"/>
    <w:rsid w:val="00BE5053"/>
    <w:rsid w:val="00BE5F2E"/>
    <w:rsid w:val="00BE75E9"/>
    <w:rsid w:val="00BF17A4"/>
    <w:rsid w:val="00BF1FB4"/>
    <w:rsid w:val="00BF2DF0"/>
    <w:rsid w:val="00BF31B1"/>
    <w:rsid w:val="00BF396E"/>
    <w:rsid w:val="00BF3BD7"/>
    <w:rsid w:val="00BF3E40"/>
    <w:rsid w:val="00BF4622"/>
    <w:rsid w:val="00BF4A54"/>
    <w:rsid w:val="00BF4CA4"/>
    <w:rsid w:val="00BF4D9C"/>
    <w:rsid w:val="00BF4E39"/>
    <w:rsid w:val="00BF5033"/>
    <w:rsid w:val="00BF555E"/>
    <w:rsid w:val="00BF62BB"/>
    <w:rsid w:val="00BF640E"/>
    <w:rsid w:val="00BF70F1"/>
    <w:rsid w:val="00BF75B4"/>
    <w:rsid w:val="00C017DA"/>
    <w:rsid w:val="00C01EE9"/>
    <w:rsid w:val="00C01F8A"/>
    <w:rsid w:val="00C02FBA"/>
    <w:rsid w:val="00C03309"/>
    <w:rsid w:val="00C045DF"/>
    <w:rsid w:val="00C046D0"/>
    <w:rsid w:val="00C048AE"/>
    <w:rsid w:val="00C04E0B"/>
    <w:rsid w:val="00C04EB6"/>
    <w:rsid w:val="00C058FD"/>
    <w:rsid w:val="00C0593C"/>
    <w:rsid w:val="00C05C01"/>
    <w:rsid w:val="00C05CDE"/>
    <w:rsid w:val="00C068B3"/>
    <w:rsid w:val="00C06D80"/>
    <w:rsid w:val="00C07A8E"/>
    <w:rsid w:val="00C103B8"/>
    <w:rsid w:val="00C10665"/>
    <w:rsid w:val="00C10D6C"/>
    <w:rsid w:val="00C1185E"/>
    <w:rsid w:val="00C11C31"/>
    <w:rsid w:val="00C1209C"/>
    <w:rsid w:val="00C12677"/>
    <w:rsid w:val="00C1321D"/>
    <w:rsid w:val="00C13776"/>
    <w:rsid w:val="00C1408A"/>
    <w:rsid w:val="00C14142"/>
    <w:rsid w:val="00C14307"/>
    <w:rsid w:val="00C14CE0"/>
    <w:rsid w:val="00C15079"/>
    <w:rsid w:val="00C150B4"/>
    <w:rsid w:val="00C15733"/>
    <w:rsid w:val="00C1631B"/>
    <w:rsid w:val="00C16A37"/>
    <w:rsid w:val="00C16F54"/>
    <w:rsid w:val="00C1762F"/>
    <w:rsid w:val="00C17831"/>
    <w:rsid w:val="00C17C69"/>
    <w:rsid w:val="00C17D20"/>
    <w:rsid w:val="00C201D2"/>
    <w:rsid w:val="00C20836"/>
    <w:rsid w:val="00C208BC"/>
    <w:rsid w:val="00C2102E"/>
    <w:rsid w:val="00C21071"/>
    <w:rsid w:val="00C21373"/>
    <w:rsid w:val="00C21FB8"/>
    <w:rsid w:val="00C22975"/>
    <w:rsid w:val="00C22FFE"/>
    <w:rsid w:val="00C23BB4"/>
    <w:rsid w:val="00C23E0E"/>
    <w:rsid w:val="00C24143"/>
    <w:rsid w:val="00C24644"/>
    <w:rsid w:val="00C2475F"/>
    <w:rsid w:val="00C24BF8"/>
    <w:rsid w:val="00C24FA9"/>
    <w:rsid w:val="00C2566F"/>
    <w:rsid w:val="00C256D2"/>
    <w:rsid w:val="00C25C69"/>
    <w:rsid w:val="00C266DC"/>
    <w:rsid w:val="00C26DEC"/>
    <w:rsid w:val="00C26F76"/>
    <w:rsid w:val="00C27006"/>
    <w:rsid w:val="00C27641"/>
    <w:rsid w:val="00C27E10"/>
    <w:rsid w:val="00C27EB2"/>
    <w:rsid w:val="00C300DC"/>
    <w:rsid w:val="00C303BF"/>
    <w:rsid w:val="00C30B76"/>
    <w:rsid w:val="00C31023"/>
    <w:rsid w:val="00C3192F"/>
    <w:rsid w:val="00C33469"/>
    <w:rsid w:val="00C33E18"/>
    <w:rsid w:val="00C33FB8"/>
    <w:rsid w:val="00C34410"/>
    <w:rsid w:val="00C349C8"/>
    <w:rsid w:val="00C34AA9"/>
    <w:rsid w:val="00C34BD3"/>
    <w:rsid w:val="00C350A1"/>
    <w:rsid w:val="00C35132"/>
    <w:rsid w:val="00C3570B"/>
    <w:rsid w:val="00C36066"/>
    <w:rsid w:val="00C3614C"/>
    <w:rsid w:val="00C361FE"/>
    <w:rsid w:val="00C366C0"/>
    <w:rsid w:val="00C36B6E"/>
    <w:rsid w:val="00C36C15"/>
    <w:rsid w:val="00C37420"/>
    <w:rsid w:val="00C405CE"/>
    <w:rsid w:val="00C407E9"/>
    <w:rsid w:val="00C4083F"/>
    <w:rsid w:val="00C40BB8"/>
    <w:rsid w:val="00C413BF"/>
    <w:rsid w:val="00C41FFD"/>
    <w:rsid w:val="00C4263F"/>
    <w:rsid w:val="00C42EF1"/>
    <w:rsid w:val="00C43492"/>
    <w:rsid w:val="00C43D70"/>
    <w:rsid w:val="00C4409B"/>
    <w:rsid w:val="00C4432C"/>
    <w:rsid w:val="00C445A6"/>
    <w:rsid w:val="00C445E4"/>
    <w:rsid w:val="00C446AD"/>
    <w:rsid w:val="00C44DBC"/>
    <w:rsid w:val="00C45C4F"/>
    <w:rsid w:val="00C46AB0"/>
    <w:rsid w:val="00C507D2"/>
    <w:rsid w:val="00C50B22"/>
    <w:rsid w:val="00C50B62"/>
    <w:rsid w:val="00C515D9"/>
    <w:rsid w:val="00C51714"/>
    <w:rsid w:val="00C522A4"/>
    <w:rsid w:val="00C52798"/>
    <w:rsid w:val="00C528BB"/>
    <w:rsid w:val="00C52BE1"/>
    <w:rsid w:val="00C52D6C"/>
    <w:rsid w:val="00C5333E"/>
    <w:rsid w:val="00C53D9E"/>
    <w:rsid w:val="00C540C9"/>
    <w:rsid w:val="00C54DA5"/>
    <w:rsid w:val="00C5575B"/>
    <w:rsid w:val="00C557E3"/>
    <w:rsid w:val="00C567AA"/>
    <w:rsid w:val="00C57036"/>
    <w:rsid w:val="00C60377"/>
    <w:rsid w:val="00C60EF5"/>
    <w:rsid w:val="00C6111F"/>
    <w:rsid w:val="00C6129B"/>
    <w:rsid w:val="00C6146C"/>
    <w:rsid w:val="00C61AFB"/>
    <w:rsid w:val="00C625E3"/>
    <w:rsid w:val="00C62C9B"/>
    <w:rsid w:val="00C62F44"/>
    <w:rsid w:val="00C63EA7"/>
    <w:rsid w:val="00C64794"/>
    <w:rsid w:val="00C649D1"/>
    <w:rsid w:val="00C6570E"/>
    <w:rsid w:val="00C65BFE"/>
    <w:rsid w:val="00C660AE"/>
    <w:rsid w:val="00C66626"/>
    <w:rsid w:val="00C667C1"/>
    <w:rsid w:val="00C673DC"/>
    <w:rsid w:val="00C67783"/>
    <w:rsid w:val="00C67CA0"/>
    <w:rsid w:val="00C67CB5"/>
    <w:rsid w:val="00C7005D"/>
    <w:rsid w:val="00C70209"/>
    <w:rsid w:val="00C7092B"/>
    <w:rsid w:val="00C70DD2"/>
    <w:rsid w:val="00C711F8"/>
    <w:rsid w:val="00C7181F"/>
    <w:rsid w:val="00C7198D"/>
    <w:rsid w:val="00C72C8C"/>
    <w:rsid w:val="00C73611"/>
    <w:rsid w:val="00C745ED"/>
    <w:rsid w:val="00C75A44"/>
    <w:rsid w:val="00C768CA"/>
    <w:rsid w:val="00C76A3C"/>
    <w:rsid w:val="00C76D7E"/>
    <w:rsid w:val="00C77062"/>
    <w:rsid w:val="00C775C5"/>
    <w:rsid w:val="00C77CD7"/>
    <w:rsid w:val="00C800C9"/>
    <w:rsid w:val="00C803D0"/>
    <w:rsid w:val="00C80EBC"/>
    <w:rsid w:val="00C80F06"/>
    <w:rsid w:val="00C816F9"/>
    <w:rsid w:val="00C82AE8"/>
    <w:rsid w:val="00C82D15"/>
    <w:rsid w:val="00C840E1"/>
    <w:rsid w:val="00C84F55"/>
    <w:rsid w:val="00C85090"/>
    <w:rsid w:val="00C856CE"/>
    <w:rsid w:val="00C859AB"/>
    <w:rsid w:val="00C85AC3"/>
    <w:rsid w:val="00C85B64"/>
    <w:rsid w:val="00C86099"/>
    <w:rsid w:val="00C86134"/>
    <w:rsid w:val="00C86328"/>
    <w:rsid w:val="00C86D61"/>
    <w:rsid w:val="00C905C2"/>
    <w:rsid w:val="00C91214"/>
    <w:rsid w:val="00C914C1"/>
    <w:rsid w:val="00C922E3"/>
    <w:rsid w:val="00C9267B"/>
    <w:rsid w:val="00C927E8"/>
    <w:rsid w:val="00C92902"/>
    <w:rsid w:val="00C92D67"/>
    <w:rsid w:val="00C93273"/>
    <w:rsid w:val="00C93655"/>
    <w:rsid w:val="00C93CDF"/>
    <w:rsid w:val="00C9426A"/>
    <w:rsid w:val="00C943A6"/>
    <w:rsid w:val="00C951FD"/>
    <w:rsid w:val="00C9567F"/>
    <w:rsid w:val="00C95872"/>
    <w:rsid w:val="00C95DA9"/>
    <w:rsid w:val="00C9775C"/>
    <w:rsid w:val="00C9780E"/>
    <w:rsid w:val="00C97F8F"/>
    <w:rsid w:val="00CA0429"/>
    <w:rsid w:val="00CA0CE9"/>
    <w:rsid w:val="00CA1202"/>
    <w:rsid w:val="00CA166C"/>
    <w:rsid w:val="00CA198B"/>
    <w:rsid w:val="00CA2E60"/>
    <w:rsid w:val="00CA2E8F"/>
    <w:rsid w:val="00CA305E"/>
    <w:rsid w:val="00CA3298"/>
    <w:rsid w:val="00CA3C38"/>
    <w:rsid w:val="00CA4B37"/>
    <w:rsid w:val="00CA4E3C"/>
    <w:rsid w:val="00CA5635"/>
    <w:rsid w:val="00CA5C75"/>
    <w:rsid w:val="00CA604E"/>
    <w:rsid w:val="00CA61A3"/>
    <w:rsid w:val="00CA6206"/>
    <w:rsid w:val="00CA621B"/>
    <w:rsid w:val="00CA626D"/>
    <w:rsid w:val="00CA6379"/>
    <w:rsid w:val="00CA6447"/>
    <w:rsid w:val="00CB0053"/>
    <w:rsid w:val="00CB03B5"/>
    <w:rsid w:val="00CB064A"/>
    <w:rsid w:val="00CB1A91"/>
    <w:rsid w:val="00CB1C53"/>
    <w:rsid w:val="00CB1E4A"/>
    <w:rsid w:val="00CB2336"/>
    <w:rsid w:val="00CB2749"/>
    <w:rsid w:val="00CB2A6F"/>
    <w:rsid w:val="00CB2B72"/>
    <w:rsid w:val="00CB36DE"/>
    <w:rsid w:val="00CB4266"/>
    <w:rsid w:val="00CB45DA"/>
    <w:rsid w:val="00CB5758"/>
    <w:rsid w:val="00CB5D69"/>
    <w:rsid w:val="00CB5F9E"/>
    <w:rsid w:val="00CB6F8D"/>
    <w:rsid w:val="00CB7345"/>
    <w:rsid w:val="00CC02F8"/>
    <w:rsid w:val="00CC04E9"/>
    <w:rsid w:val="00CC080C"/>
    <w:rsid w:val="00CC0DB3"/>
    <w:rsid w:val="00CC0E61"/>
    <w:rsid w:val="00CC10F8"/>
    <w:rsid w:val="00CC129D"/>
    <w:rsid w:val="00CC1A28"/>
    <w:rsid w:val="00CC1A56"/>
    <w:rsid w:val="00CC1DB3"/>
    <w:rsid w:val="00CC1EF1"/>
    <w:rsid w:val="00CC26A7"/>
    <w:rsid w:val="00CC28CE"/>
    <w:rsid w:val="00CC2F7A"/>
    <w:rsid w:val="00CC3693"/>
    <w:rsid w:val="00CC36D3"/>
    <w:rsid w:val="00CC3C12"/>
    <w:rsid w:val="00CC4378"/>
    <w:rsid w:val="00CC5596"/>
    <w:rsid w:val="00CC5B43"/>
    <w:rsid w:val="00CC5B83"/>
    <w:rsid w:val="00CC5C48"/>
    <w:rsid w:val="00CC5DE1"/>
    <w:rsid w:val="00CC5DE5"/>
    <w:rsid w:val="00CC5E7C"/>
    <w:rsid w:val="00CC5FE2"/>
    <w:rsid w:val="00CC634E"/>
    <w:rsid w:val="00CC63B3"/>
    <w:rsid w:val="00CC6E0C"/>
    <w:rsid w:val="00CC74AE"/>
    <w:rsid w:val="00CC756C"/>
    <w:rsid w:val="00CC7D3E"/>
    <w:rsid w:val="00CD0C4E"/>
    <w:rsid w:val="00CD1C23"/>
    <w:rsid w:val="00CD1EE9"/>
    <w:rsid w:val="00CD247E"/>
    <w:rsid w:val="00CD2999"/>
    <w:rsid w:val="00CD2E68"/>
    <w:rsid w:val="00CD2F30"/>
    <w:rsid w:val="00CD3299"/>
    <w:rsid w:val="00CD37D3"/>
    <w:rsid w:val="00CD39CC"/>
    <w:rsid w:val="00CD3E77"/>
    <w:rsid w:val="00CD448F"/>
    <w:rsid w:val="00CD45BB"/>
    <w:rsid w:val="00CD514A"/>
    <w:rsid w:val="00CD5160"/>
    <w:rsid w:val="00CD53CB"/>
    <w:rsid w:val="00CD5A10"/>
    <w:rsid w:val="00CD6453"/>
    <w:rsid w:val="00CD64AD"/>
    <w:rsid w:val="00CD6AF0"/>
    <w:rsid w:val="00CD743C"/>
    <w:rsid w:val="00CE04B2"/>
    <w:rsid w:val="00CE0563"/>
    <w:rsid w:val="00CE0DAE"/>
    <w:rsid w:val="00CE0F60"/>
    <w:rsid w:val="00CE152F"/>
    <w:rsid w:val="00CE20DC"/>
    <w:rsid w:val="00CE245E"/>
    <w:rsid w:val="00CE2AA8"/>
    <w:rsid w:val="00CE3065"/>
    <w:rsid w:val="00CE3317"/>
    <w:rsid w:val="00CE39B1"/>
    <w:rsid w:val="00CE3B4F"/>
    <w:rsid w:val="00CE46F8"/>
    <w:rsid w:val="00CE63D4"/>
    <w:rsid w:val="00CE6690"/>
    <w:rsid w:val="00CE7074"/>
    <w:rsid w:val="00CE736C"/>
    <w:rsid w:val="00CF0017"/>
    <w:rsid w:val="00CF001A"/>
    <w:rsid w:val="00CF0B66"/>
    <w:rsid w:val="00CF0DB6"/>
    <w:rsid w:val="00CF143F"/>
    <w:rsid w:val="00CF1C6B"/>
    <w:rsid w:val="00CF1D38"/>
    <w:rsid w:val="00CF1F02"/>
    <w:rsid w:val="00CF214E"/>
    <w:rsid w:val="00CF2275"/>
    <w:rsid w:val="00CF2667"/>
    <w:rsid w:val="00CF28FF"/>
    <w:rsid w:val="00CF2FC5"/>
    <w:rsid w:val="00CF3029"/>
    <w:rsid w:val="00CF37F2"/>
    <w:rsid w:val="00CF433A"/>
    <w:rsid w:val="00CF4F0A"/>
    <w:rsid w:val="00CF51D4"/>
    <w:rsid w:val="00CF542F"/>
    <w:rsid w:val="00CF554E"/>
    <w:rsid w:val="00CF5588"/>
    <w:rsid w:val="00CF58EB"/>
    <w:rsid w:val="00CF5C22"/>
    <w:rsid w:val="00CF5EEA"/>
    <w:rsid w:val="00CF63B6"/>
    <w:rsid w:val="00CF75FD"/>
    <w:rsid w:val="00CF7826"/>
    <w:rsid w:val="00CF7B5A"/>
    <w:rsid w:val="00CF7C59"/>
    <w:rsid w:val="00CF7FD1"/>
    <w:rsid w:val="00D0052D"/>
    <w:rsid w:val="00D008A8"/>
    <w:rsid w:val="00D00B33"/>
    <w:rsid w:val="00D00F10"/>
    <w:rsid w:val="00D0128F"/>
    <w:rsid w:val="00D0136C"/>
    <w:rsid w:val="00D01649"/>
    <w:rsid w:val="00D0218E"/>
    <w:rsid w:val="00D0252C"/>
    <w:rsid w:val="00D025D9"/>
    <w:rsid w:val="00D02DFC"/>
    <w:rsid w:val="00D03D6F"/>
    <w:rsid w:val="00D0441D"/>
    <w:rsid w:val="00D054C4"/>
    <w:rsid w:val="00D059E4"/>
    <w:rsid w:val="00D05D5B"/>
    <w:rsid w:val="00D06689"/>
    <w:rsid w:val="00D06B05"/>
    <w:rsid w:val="00D06D16"/>
    <w:rsid w:val="00D07F5D"/>
    <w:rsid w:val="00D105DB"/>
    <w:rsid w:val="00D112ED"/>
    <w:rsid w:val="00D11366"/>
    <w:rsid w:val="00D11922"/>
    <w:rsid w:val="00D11DEB"/>
    <w:rsid w:val="00D12429"/>
    <w:rsid w:val="00D137DC"/>
    <w:rsid w:val="00D1388E"/>
    <w:rsid w:val="00D13C73"/>
    <w:rsid w:val="00D1400D"/>
    <w:rsid w:val="00D14996"/>
    <w:rsid w:val="00D150AF"/>
    <w:rsid w:val="00D15144"/>
    <w:rsid w:val="00D1588B"/>
    <w:rsid w:val="00D15D53"/>
    <w:rsid w:val="00D15E2B"/>
    <w:rsid w:val="00D1607C"/>
    <w:rsid w:val="00D16A4E"/>
    <w:rsid w:val="00D16E67"/>
    <w:rsid w:val="00D16F9C"/>
    <w:rsid w:val="00D17458"/>
    <w:rsid w:val="00D20D3B"/>
    <w:rsid w:val="00D21C58"/>
    <w:rsid w:val="00D22093"/>
    <w:rsid w:val="00D221BC"/>
    <w:rsid w:val="00D2303E"/>
    <w:rsid w:val="00D23875"/>
    <w:rsid w:val="00D24BF2"/>
    <w:rsid w:val="00D24CF1"/>
    <w:rsid w:val="00D24ED3"/>
    <w:rsid w:val="00D2524D"/>
    <w:rsid w:val="00D25D09"/>
    <w:rsid w:val="00D262C0"/>
    <w:rsid w:val="00D263F1"/>
    <w:rsid w:val="00D2650F"/>
    <w:rsid w:val="00D2783F"/>
    <w:rsid w:val="00D30EAD"/>
    <w:rsid w:val="00D30F1A"/>
    <w:rsid w:val="00D31626"/>
    <w:rsid w:val="00D3233B"/>
    <w:rsid w:val="00D32F7A"/>
    <w:rsid w:val="00D335EF"/>
    <w:rsid w:val="00D3399B"/>
    <w:rsid w:val="00D33D98"/>
    <w:rsid w:val="00D33E5C"/>
    <w:rsid w:val="00D34990"/>
    <w:rsid w:val="00D35546"/>
    <w:rsid w:val="00D35B0A"/>
    <w:rsid w:val="00D36244"/>
    <w:rsid w:val="00D36615"/>
    <w:rsid w:val="00D36BA7"/>
    <w:rsid w:val="00D36E56"/>
    <w:rsid w:val="00D40446"/>
    <w:rsid w:val="00D415E9"/>
    <w:rsid w:val="00D41D44"/>
    <w:rsid w:val="00D41D58"/>
    <w:rsid w:val="00D41E15"/>
    <w:rsid w:val="00D4261F"/>
    <w:rsid w:val="00D4330A"/>
    <w:rsid w:val="00D43C7E"/>
    <w:rsid w:val="00D45285"/>
    <w:rsid w:val="00D4579D"/>
    <w:rsid w:val="00D45AA6"/>
    <w:rsid w:val="00D45BF0"/>
    <w:rsid w:val="00D45CC5"/>
    <w:rsid w:val="00D46649"/>
    <w:rsid w:val="00D46731"/>
    <w:rsid w:val="00D4683C"/>
    <w:rsid w:val="00D47750"/>
    <w:rsid w:val="00D47F9D"/>
    <w:rsid w:val="00D5064D"/>
    <w:rsid w:val="00D507D8"/>
    <w:rsid w:val="00D509B2"/>
    <w:rsid w:val="00D50AD5"/>
    <w:rsid w:val="00D50E65"/>
    <w:rsid w:val="00D50F4D"/>
    <w:rsid w:val="00D50FBF"/>
    <w:rsid w:val="00D51AF2"/>
    <w:rsid w:val="00D51F49"/>
    <w:rsid w:val="00D522C0"/>
    <w:rsid w:val="00D524E5"/>
    <w:rsid w:val="00D52835"/>
    <w:rsid w:val="00D52877"/>
    <w:rsid w:val="00D5362E"/>
    <w:rsid w:val="00D5460F"/>
    <w:rsid w:val="00D54B44"/>
    <w:rsid w:val="00D54C87"/>
    <w:rsid w:val="00D550EE"/>
    <w:rsid w:val="00D55167"/>
    <w:rsid w:val="00D5584E"/>
    <w:rsid w:val="00D55EC7"/>
    <w:rsid w:val="00D56C4A"/>
    <w:rsid w:val="00D57225"/>
    <w:rsid w:val="00D573FE"/>
    <w:rsid w:val="00D576A7"/>
    <w:rsid w:val="00D57DE0"/>
    <w:rsid w:val="00D6012C"/>
    <w:rsid w:val="00D61251"/>
    <w:rsid w:val="00D61492"/>
    <w:rsid w:val="00D61B0E"/>
    <w:rsid w:val="00D61C2A"/>
    <w:rsid w:val="00D62E39"/>
    <w:rsid w:val="00D62FA9"/>
    <w:rsid w:val="00D646DD"/>
    <w:rsid w:val="00D647E7"/>
    <w:rsid w:val="00D65C19"/>
    <w:rsid w:val="00D65FA2"/>
    <w:rsid w:val="00D665A9"/>
    <w:rsid w:val="00D66DA0"/>
    <w:rsid w:val="00D67D97"/>
    <w:rsid w:val="00D70860"/>
    <w:rsid w:val="00D70DB4"/>
    <w:rsid w:val="00D71596"/>
    <w:rsid w:val="00D71ADA"/>
    <w:rsid w:val="00D71FE7"/>
    <w:rsid w:val="00D7355C"/>
    <w:rsid w:val="00D73C23"/>
    <w:rsid w:val="00D73E1E"/>
    <w:rsid w:val="00D749F5"/>
    <w:rsid w:val="00D75DB4"/>
    <w:rsid w:val="00D75E77"/>
    <w:rsid w:val="00D7604B"/>
    <w:rsid w:val="00D764D6"/>
    <w:rsid w:val="00D76714"/>
    <w:rsid w:val="00D776C7"/>
    <w:rsid w:val="00D7776C"/>
    <w:rsid w:val="00D80356"/>
    <w:rsid w:val="00D806B0"/>
    <w:rsid w:val="00D808A9"/>
    <w:rsid w:val="00D80ABF"/>
    <w:rsid w:val="00D80D25"/>
    <w:rsid w:val="00D81529"/>
    <w:rsid w:val="00D81792"/>
    <w:rsid w:val="00D821F1"/>
    <w:rsid w:val="00D82218"/>
    <w:rsid w:val="00D825D6"/>
    <w:rsid w:val="00D82746"/>
    <w:rsid w:val="00D83681"/>
    <w:rsid w:val="00D83718"/>
    <w:rsid w:val="00D83CB3"/>
    <w:rsid w:val="00D841DA"/>
    <w:rsid w:val="00D853F0"/>
    <w:rsid w:val="00D859F3"/>
    <w:rsid w:val="00D85C9D"/>
    <w:rsid w:val="00D86511"/>
    <w:rsid w:val="00D86765"/>
    <w:rsid w:val="00D86F21"/>
    <w:rsid w:val="00D87116"/>
    <w:rsid w:val="00D87CCF"/>
    <w:rsid w:val="00D90487"/>
    <w:rsid w:val="00D904D9"/>
    <w:rsid w:val="00D907E3"/>
    <w:rsid w:val="00D914DB"/>
    <w:rsid w:val="00D91596"/>
    <w:rsid w:val="00D917A6"/>
    <w:rsid w:val="00D9184E"/>
    <w:rsid w:val="00D91E15"/>
    <w:rsid w:val="00D928AF"/>
    <w:rsid w:val="00D9358F"/>
    <w:rsid w:val="00D93718"/>
    <w:rsid w:val="00D93935"/>
    <w:rsid w:val="00D93AFB"/>
    <w:rsid w:val="00D93B65"/>
    <w:rsid w:val="00D94DC9"/>
    <w:rsid w:val="00D94FE4"/>
    <w:rsid w:val="00D95307"/>
    <w:rsid w:val="00D95517"/>
    <w:rsid w:val="00D95E71"/>
    <w:rsid w:val="00D95EA0"/>
    <w:rsid w:val="00D9603E"/>
    <w:rsid w:val="00D96274"/>
    <w:rsid w:val="00D97DDB"/>
    <w:rsid w:val="00DA09E2"/>
    <w:rsid w:val="00DA10C4"/>
    <w:rsid w:val="00DA11DD"/>
    <w:rsid w:val="00DA134C"/>
    <w:rsid w:val="00DA212B"/>
    <w:rsid w:val="00DA2232"/>
    <w:rsid w:val="00DA2F05"/>
    <w:rsid w:val="00DA3E33"/>
    <w:rsid w:val="00DA4BCF"/>
    <w:rsid w:val="00DA510F"/>
    <w:rsid w:val="00DA551C"/>
    <w:rsid w:val="00DA567C"/>
    <w:rsid w:val="00DA6509"/>
    <w:rsid w:val="00DA689D"/>
    <w:rsid w:val="00DA7154"/>
    <w:rsid w:val="00DA76BA"/>
    <w:rsid w:val="00DB04AF"/>
    <w:rsid w:val="00DB0C20"/>
    <w:rsid w:val="00DB18F0"/>
    <w:rsid w:val="00DB2CFA"/>
    <w:rsid w:val="00DB323A"/>
    <w:rsid w:val="00DB3830"/>
    <w:rsid w:val="00DB3E77"/>
    <w:rsid w:val="00DB4000"/>
    <w:rsid w:val="00DB40B5"/>
    <w:rsid w:val="00DB4A02"/>
    <w:rsid w:val="00DB5007"/>
    <w:rsid w:val="00DB5598"/>
    <w:rsid w:val="00DB5DAC"/>
    <w:rsid w:val="00DB6068"/>
    <w:rsid w:val="00DB68B9"/>
    <w:rsid w:val="00DB7C4A"/>
    <w:rsid w:val="00DB7E49"/>
    <w:rsid w:val="00DB7FBF"/>
    <w:rsid w:val="00DC00FD"/>
    <w:rsid w:val="00DC012F"/>
    <w:rsid w:val="00DC0B1E"/>
    <w:rsid w:val="00DC1B40"/>
    <w:rsid w:val="00DC233D"/>
    <w:rsid w:val="00DC2515"/>
    <w:rsid w:val="00DC255B"/>
    <w:rsid w:val="00DC25F8"/>
    <w:rsid w:val="00DC2CAF"/>
    <w:rsid w:val="00DC2DD2"/>
    <w:rsid w:val="00DC2EDD"/>
    <w:rsid w:val="00DC34DF"/>
    <w:rsid w:val="00DC3585"/>
    <w:rsid w:val="00DC398E"/>
    <w:rsid w:val="00DC3DA1"/>
    <w:rsid w:val="00DC4CD0"/>
    <w:rsid w:val="00DC5481"/>
    <w:rsid w:val="00DC5523"/>
    <w:rsid w:val="00DC624B"/>
    <w:rsid w:val="00DC70E2"/>
    <w:rsid w:val="00DC7B1E"/>
    <w:rsid w:val="00DC7CF4"/>
    <w:rsid w:val="00DD0151"/>
    <w:rsid w:val="00DD049C"/>
    <w:rsid w:val="00DD0926"/>
    <w:rsid w:val="00DD114F"/>
    <w:rsid w:val="00DD188B"/>
    <w:rsid w:val="00DD18CF"/>
    <w:rsid w:val="00DD19FD"/>
    <w:rsid w:val="00DD1DC0"/>
    <w:rsid w:val="00DD2EF0"/>
    <w:rsid w:val="00DD390F"/>
    <w:rsid w:val="00DD398D"/>
    <w:rsid w:val="00DD39E1"/>
    <w:rsid w:val="00DD60E4"/>
    <w:rsid w:val="00DD7145"/>
    <w:rsid w:val="00DD74F2"/>
    <w:rsid w:val="00DD7CEC"/>
    <w:rsid w:val="00DE0098"/>
    <w:rsid w:val="00DE0F16"/>
    <w:rsid w:val="00DE134A"/>
    <w:rsid w:val="00DE1448"/>
    <w:rsid w:val="00DE1808"/>
    <w:rsid w:val="00DE1D89"/>
    <w:rsid w:val="00DE27B3"/>
    <w:rsid w:val="00DE33A3"/>
    <w:rsid w:val="00DE3732"/>
    <w:rsid w:val="00DE405C"/>
    <w:rsid w:val="00DE41FD"/>
    <w:rsid w:val="00DE4515"/>
    <w:rsid w:val="00DE4518"/>
    <w:rsid w:val="00DE489D"/>
    <w:rsid w:val="00DE4A03"/>
    <w:rsid w:val="00DE5391"/>
    <w:rsid w:val="00DE591C"/>
    <w:rsid w:val="00DE5E74"/>
    <w:rsid w:val="00DE6090"/>
    <w:rsid w:val="00DE61DF"/>
    <w:rsid w:val="00DE6A41"/>
    <w:rsid w:val="00DE6B84"/>
    <w:rsid w:val="00DE6EFD"/>
    <w:rsid w:val="00DE6F01"/>
    <w:rsid w:val="00DE7551"/>
    <w:rsid w:val="00DF0972"/>
    <w:rsid w:val="00DF0D8C"/>
    <w:rsid w:val="00DF0FD1"/>
    <w:rsid w:val="00DF1249"/>
    <w:rsid w:val="00DF19D7"/>
    <w:rsid w:val="00DF2451"/>
    <w:rsid w:val="00DF32FE"/>
    <w:rsid w:val="00DF3D6F"/>
    <w:rsid w:val="00DF3F77"/>
    <w:rsid w:val="00DF46AC"/>
    <w:rsid w:val="00DF4788"/>
    <w:rsid w:val="00DF648A"/>
    <w:rsid w:val="00DF6F05"/>
    <w:rsid w:val="00DF71A1"/>
    <w:rsid w:val="00DF7AA9"/>
    <w:rsid w:val="00DF7DEC"/>
    <w:rsid w:val="00DF7F25"/>
    <w:rsid w:val="00DF7F3D"/>
    <w:rsid w:val="00E00166"/>
    <w:rsid w:val="00E00E38"/>
    <w:rsid w:val="00E00FE6"/>
    <w:rsid w:val="00E0139F"/>
    <w:rsid w:val="00E015D9"/>
    <w:rsid w:val="00E0370C"/>
    <w:rsid w:val="00E0406C"/>
    <w:rsid w:val="00E040CC"/>
    <w:rsid w:val="00E055CB"/>
    <w:rsid w:val="00E05AAB"/>
    <w:rsid w:val="00E05C3C"/>
    <w:rsid w:val="00E06686"/>
    <w:rsid w:val="00E06EA1"/>
    <w:rsid w:val="00E0711E"/>
    <w:rsid w:val="00E07ADE"/>
    <w:rsid w:val="00E07C42"/>
    <w:rsid w:val="00E07F6C"/>
    <w:rsid w:val="00E1184F"/>
    <w:rsid w:val="00E124EA"/>
    <w:rsid w:val="00E12A0D"/>
    <w:rsid w:val="00E12CE7"/>
    <w:rsid w:val="00E13A98"/>
    <w:rsid w:val="00E142AB"/>
    <w:rsid w:val="00E145D2"/>
    <w:rsid w:val="00E146C1"/>
    <w:rsid w:val="00E1482F"/>
    <w:rsid w:val="00E149BC"/>
    <w:rsid w:val="00E15235"/>
    <w:rsid w:val="00E15569"/>
    <w:rsid w:val="00E16165"/>
    <w:rsid w:val="00E16362"/>
    <w:rsid w:val="00E16761"/>
    <w:rsid w:val="00E17FD8"/>
    <w:rsid w:val="00E20B2F"/>
    <w:rsid w:val="00E21B9A"/>
    <w:rsid w:val="00E22202"/>
    <w:rsid w:val="00E22355"/>
    <w:rsid w:val="00E232AC"/>
    <w:rsid w:val="00E233C8"/>
    <w:rsid w:val="00E238EF"/>
    <w:rsid w:val="00E23A39"/>
    <w:rsid w:val="00E23A47"/>
    <w:rsid w:val="00E23EB0"/>
    <w:rsid w:val="00E24049"/>
    <w:rsid w:val="00E24174"/>
    <w:rsid w:val="00E24335"/>
    <w:rsid w:val="00E24708"/>
    <w:rsid w:val="00E24FDE"/>
    <w:rsid w:val="00E25387"/>
    <w:rsid w:val="00E26432"/>
    <w:rsid w:val="00E26651"/>
    <w:rsid w:val="00E270CF"/>
    <w:rsid w:val="00E302BF"/>
    <w:rsid w:val="00E304B1"/>
    <w:rsid w:val="00E31333"/>
    <w:rsid w:val="00E31711"/>
    <w:rsid w:val="00E319C7"/>
    <w:rsid w:val="00E31F4C"/>
    <w:rsid w:val="00E32146"/>
    <w:rsid w:val="00E32169"/>
    <w:rsid w:val="00E32452"/>
    <w:rsid w:val="00E326BB"/>
    <w:rsid w:val="00E326E7"/>
    <w:rsid w:val="00E329B5"/>
    <w:rsid w:val="00E337D7"/>
    <w:rsid w:val="00E33967"/>
    <w:rsid w:val="00E346A6"/>
    <w:rsid w:val="00E34878"/>
    <w:rsid w:val="00E3565B"/>
    <w:rsid w:val="00E36139"/>
    <w:rsid w:val="00E371C7"/>
    <w:rsid w:val="00E37272"/>
    <w:rsid w:val="00E3737C"/>
    <w:rsid w:val="00E376DA"/>
    <w:rsid w:val="00E378FF"/>
    <w:rsid w:val="00E40037"/>
    <w:rsid w:val="00E409C5"/>
    <w:rsid w:val="00E40B79"/>
    <w:rsid w:val="00E41124"/>
    <w:rsid w:val="00E414EB"/>
    <w:rsid w:val="00E41C9E"/>
    <w:rsid w:val="00E41D98"/>
    <w:rsid w:val="00E42067"/>
    <w:rsid w:val="00E4228D"/>
    <w:rsid w:val="00E427D7"/>
    <w:rsid w:val="00E4286E"/>
    <w:rsid w:val="00E42BBC"/>
    <w:rsid w:val="00E42E79"/>
    <w:rsid w:val="00E42FEE"/>
    <w:rsid w:val="00E43C4C"/>
    <w:rsid w:val="00E44A77"/>
    <w:rsid w:val="00E452F6"/>
    <w:rsid w:val="00E455B0"/>
    <w:rsid w:val="00E458E8"/>
    <w:rsid w:val="00E45C5F"/>
    <w:rsid w:val="00E4660A"/>
    <w:rsid w:val="00E467CF"/>
    <w:rsid w:val="00E4684D"/>
    <w:rsid w:val="00E46B8E"/>
    <w:rsid w:val="00E508C3"/>
    <w:rsid w:val="00E51303"/>
    <w:rsid w:val="00E51CAC"/>
    <w:rsid w:val="00E51DF9"/>
    <w:rsid w:val="00E52139"/>
    <w:rsid w:val="00E523A1"/>
    <w:rsid w:val="00E52600"/>
    <w:rsid w:val="00E52D6F"/>
    <w:rsid w:val="00E533E5"/>
    <w:rsid w:val="00E535E2"/>
    <w:rsid w:val="00E53CB0"/>
    <w:rsid w:val="00E53D0A"/>
    <w:rsid w:val="00E5471D"/>
    <w:rsid w:val="00E54F09"/>
    <w:rsid w:val="00E55523"/>
    <w:rsid w:val="00E55674"/>
    <w:rsid w:val="00E569F5"/>
    <w:rsid w:val="00E57168"/>
    <w:rsid w:val="00E571B7"/>
    <w:rsid w:val="00E571BD"/>
    <w:rsid w:val="00E57637"/>
    <w:rsid w:val="00E577D4"/>
    <w:rsid w:val="00E60BE3"/>
    <w:rsid w:val="00E618FA"/>
    <w:rsid w:val="00E61EF8"/>
    <w:rsid w:val="00E63063"/>
    <w:rsid w:val="00E63686"/>
    <w:rsid w:val="00E63AAB"/>
    <w:rsid w:val="00E63B8F"/>
    <w:rsid w:val="00E6407D"/>
    <w:rsid w:val="00E64B7C"/>
    <w:rsid w:val="00E655D3"/>
    <w:rsid w:val="00E65B97"/>
    <w:rsid w:val="00E662B6"/>
    <w:rsid w:val="00E668D7"/>
    <w:rsid w:val="00E66F5A"/>
    <w:rsid w:val="00E67408"/>
    <w:rsid w:val="00E677B3"/>
    <w:rsid w:val="00E6797A"/>
    <w:rsid w:val="00E67B39"/>
    <w:rsid w:val="00E71D08"/>
    <w:rsid w:val="00E71F61"/>
    <w:rsid w:val="00E733A4"/>
    <w:rsid w:val="00E73D74"/>
    <w:rsid w:val="00E74234"/>
    <w:rsid w:val="00E7435A"/>
    <w:rsid w:val="00E74C89"/>
    <w:rsid w:val="00E74CED"/>
    <w:rsid w:val="00E75080"/>
    <w:rsid w:val="00E755C8"/>
    <w:rsid w:val="00E7726B"/>
    <w:rsid w:val="00E77310"/>
    <w:rsid w:val="00E80124"/>
    <w:rsid w:val="00E8024E"/>
    <w:rsid w:val="00E8073B"/>
    <w:rsid w:val="00E80742"/>
    <w:rsid w:val="00E812B6"/>
    <w:rsid w:val="00E813D9"/>
    <w:rsid w:val="00E81D8B"/>
    <w:rsid w:val="00E81F64"/>
    <w:rsid w:val="00E8231C"/>
    <w:rsid w:val="00E823BF"/>
    <w:rsid w:val="00E8251C"/>
    <w:rsid w:val="00E82917"/>
    <w:rsid w:val="00E829D3"/>
    <w:rsid w:val="00E82A6B"/>
    <w:rsid w:val="00E83C83"/>
    <w:rsid w:val="00E83EE8"/>
    <w:rsid w:val="00E84389"/>
    <w:rsid w:val="00E845FC"/>
    <w:rsid w:val="00E84987"/>
    <w:rsid w:val="00E849AE"/>
    <w:rsid w:val="00E84D13"/>
    <w:rsid w:val="00E84DE9"/>
    <w:rsid w:val="00E85320"/>
    <w:rsid w:val="00E8571B"/>
    <w:rsid w:val="00E861CB"/>
    <w:rsid w:val="00E8633F"/>
    <w:rsid w:val="00E8731A"/>
    <w:rsid w:val="00E87392"/>
    <w:rsid w:val="00E87B53"/>
    <w:rsid w:val="00E87F23"/>
    <w:rsid w:val="00E90157"/>
    <w:rsid w:val="00E910A8"/>
    <w:rsid w:val="00E91429"/>
    <w:rsid w:val="00E919B1"/>
    <w:rsid w:val="00E93380"/>
    <w:rsid w:val="00E93686"/>
    <w:rsid w:val="00E9380A"/>
    <w:rsid w:val="00E93B29"/>
    <w:rsid w:val="00E93DA1"/>
    <w:rsid w:val="00E94207"/>
    <w:rsid w:val="00E942B8"/>
    <w:rsid w:val="00E95524"/>
    <w:rsid w:val="00E96070"/>
    <w:rsid w:val="00E96323"/>
    <w:rsid w:val="00E9708E"/>
    <w:rsid w:val="00EA0198"/>
    <w:rsid w:val="00EA04F1"/>
    <w:rsid w:val="00EA05F5"/>
    <w:rsid w:val="00EA0A88"/>
    <w:rsid w:val="00EA0EBB"/>
    <w:rsid w:val="00EA1B57"/>
    <w:rsid w:val="00EA1E3C"/>
    <w:rsid w:val="00EA1E7A"/>
    <w:rsid w:val="00EA2A22"/>
    <w:rsid w:val="00EA2E25"/>
    <w:rsid w:val="00EA2E80"/>
    <w:rsid w:val="00EA3D57"/>
    <w:rsid w:val="00EA4A50"/>
    <w:rsid w:val="00EA4AC2"/>
    <w:rsid w:val="00EA4FF8"/>
    <w:rsid w:val="00EA5010"/>
    <w:rsid w:val="00EA526B"/>
    <w:rsid w:val="00EA64B2"/>
    <w:rsid w:val="00EA686C"/>
    <w:rsid w:val="00EA6D29"/>
    <w:rsid w:val="00EA7AE6"/>
    <w:rsid w:val="00EA7B97"/>
    <w:rsid w:val="00EB0C53"/>
    <w:rsid w:val="00EB1612"/>
    <w:rsid w:val="00EB1C8A"/>
    <w:rsid w:val="00EB24AB"/>
    <w:rsid w:val="00EB2682"/>
    <w:rsid w:val="00EB2A3B"/>
    <w:rsid w:val="00EB2D34"/>
    <w:rsid w:val="00EB2EAF"/>
    <w:rsid w:val="00EB31A3"/>
    <w:rsid w:val="00EB3746"/>
    <w:rsid w:val="00EB3D63"/>
    <w:rsid w:val="00EB3FA7"/>
    <w:rsid w:val="00EB42D7"/>
    <w:rsid w:val="00EB485C"/>
    <w:rsid w:val="00EB4B27"/>
    <w:rsid w:val="00EB5638"/>
    <w:rsid w:val="00EB5666"/>
    <w:rsid w:val="00EB570B"/>
    <w:rsid w:val="00EB5B34"/>
    <w:rsid w:val="00EB6464"/>
    <w:rsid w:val="00EB6482"/>
    <w:rsid w:val="00EB6543"/>
    <w:rsid w:val="00EB6D8C"/>
    <w:rsid w:val="00EB734B"/>
    <w:rsid w:val="00EB75A7"/>
    <w:rsid w:val="00EB773C"/>
    <w:rsid w:val="00EC0F75"/>
    <w:rsid w:val="00EC1228"/>
    <w:rsid w:val="00EC1867"/>
    <w:rsid w:val="00EC28E6"/>
    <w:rsid w:val="00EC2D37"/>
    <w:rsid w:val="00EC4ECE"/>
    <w:rsid w:val="00EC5736"/>
    <w:rsid w:val="00EC5F47"/>
    <w:rsid w:val="00EC64F7"/>
    <w:rsid w:val="00EC67EF"/>
    <w:rsid w:val="00EC69C3"/>
    <w:rsid w:val="00EC6DC1"/>
    <w:rsid w:val="00EC6DE8"/>
    <w:rsid w:val="00EC74C0"/>
    <w:rsid w:val="00EC77C4"/>
    <w:rsid w:val="00ED0D0A"/>
    <w:rsid w:val="00ED0EB8"/>
    <w:rsid w:val="00ED12D0"/>
    <w:rsid w:val="00ED192A"/>
    <w:rsid w:val="00ED1C9A"/>
    <w:rsid w:val="00ED20E6"/>
    <w:rsid w:val="00ED239E"/>
    <w:rsid w:val="00ED2622"/>
    <w:rsid w:val="00ED2A77"/>
    <w:rsid w:val="00ED3010"/>
    <w:rsid w:val="00ED3099"/>
    <w:rsid w:val="00ED383A"/>
    <w:rsid w:val="00ED38CF"/>
    <w:rsid w:val="00ED3D46"/>
    <w:rsid w:val="00ED3EFA"/>
    <w:rsid w:val="00ED4261"/>
    <w:rsid w:val="00ED44C3"/>
    <w:rsid w:val="00ED5716"/>
    <w:rsid w:val="00ED63B0"/>
    <w:rsid w:val="00ED6EAC"/>
    <w:rsid w:val="00ED722A"/>
    <w:rsid w:val="00ED756C"/>
    <w:rsid w:val="00ED75BB"/>
    <w:rsid w:val="00ED766C"/>
    <w:rsid w:val="00ED7B1E"/>
    <w:rsid w:val="00ED7C0A"/>
    <w:rsid w:val="00EE015B"/>
    <w:rsid w:val="00EE0956"/>
    <w:rsid w:val="00EE1547"/>
    <w:rsid w:val="00EE3380"/>
    <w:rsid w:val="00EE339D"/>
    <w:rsid w:val="00EE373D"/>
    <w:rsid w:val="00EE3962"/>
    <w:rsid w:val="00EE3A81"/>
    <w:rsid w:val="00EE3AC7"/>
    <w:rsid w:val="00EE4FB2"/>
    <w:rsid w:val="00EE50EA"/>
    <w:rsid w:val="00EE588A"/>
    <w:rsid w:val="00EE59B3"/>
    <w:rsid w:val="00EE5F70"/>
    <w:rsid w:val="00EE6303"/>
    <w:rsid w:val="00EE6A1C"/>
    <w:rsid w:val="00EE6FC5"/>
    <w:rsid w:val="00EE7107"/>
    <w:rsid w:val="00EE73A3"/>
    <w:rsid w:val="00EF00BC"/>
    <w:rsid w:val="00EF1369"/>
    <w:rsid w:val="00EF15DE"/>
    <w:rsid w:val="00EF185E"/>
    <w:rsid w:val="00EF1B87"/>
    <w:rsid w:val="00EF32AD"/>
    <w:rsid w:val="00EF32F5"/>
    <w:rsid w:val="00EF34A5"/>
    <w:rsid w:val="00EF350A"/>
    <w:rsid w:val="00EF41EA"/>
    <w:rsid w:val="00EF424B"/>
    <w:rsid w:val="00EF4505"/>
    <w:rsid w:val="00EF4761"/>
    <w:rsid w:val="00EF5806"/>
    <w:rsid w:val="00EF5A42"/>
    <w:rsid w:val="00EF5C8A"/>
    <w:rsid w:val="00EF5D15"/>
    <w:rsid w:val="00EF5E13"/>
    <w:rsid w:val="00EF66EB"/>
    <w:rsid w:val="00EF6A29"/>
    <w:rsid w:val="00EF767F"/>
    <w:rsid w:val="00EF7921"/>
    <w:rsid w:val="00EF7D62"/>
    <w:rsid w:val="00F001A6"/>
    <w:rsid w:val="00F00227"/>
    <w:rsid w:val="00F00536"/>
    <w:rsid w:val="00F01347"/>
    <w:rsid w:val="00F013D3"/>
    <w:rsid w:val="00F015BC"/>
    <w:rsid w:val="00F01743"/>
    <w:rsid w:val="00F025D2"/>
    <w:rsid w:val="00F03B67"/>
    <w:rsid w:val="00F04A28"/>
    <w:rsid w:val="00F05827"/>
    <w:rsid w:val="00F05C5E"/>
    <w:rsid w:val="00F06303"/>
    <w:rsid w:val="00F0659A"/>
    <w:rsid w:val="00F066B0"/>
    <w:rsid w:val="00F06CDA"/>
    <w:rsid w:val="00F06F95"/>
    <w:rsid w:val="00F0723D"/>
    <w:rsid w:val="00F07393"/>
    <w:rsid w:val="00F07573"/>
    <w:rsid w:val="00F07AF0"/>
    <w:rsid w:val="00F07D38"/>
    <w:rsid w:val="00F107FB"/>
    <w:rsid w:val="00F10B3C"/>
    <w:rsid w:val="00F1109E"/>
    <w:rsid w:val="00F12DF5"/>
    <w:rsid w:val="00F1316F"/>
    <w:rsid w:val="00F131DC"/>
    <w:rsid w:val="00F132A2"/>
    <w:rsid w:val="00F13819"/>
    <w:rsid w:val="00F13D0A"/>
    <w:rsid w:val="00F16C41"/>
    <w:rsid w:val="00F16E87"/>
    <w:rsid w:val="00F1760B"/>
    <w:rsid w:val="00F17E16"/>
    <w:rsid w:val="00F209D9"/>
    <w:rsid w:val="00F20ACB"/>
    <w:rsid w:val="00F20F2A"/>
    <w:rsid w:val="00F20F64"/>
    <w:rsid w:val="00F2117A"/>
    <w:rsid w:val="00F214F0"/>
    <w:rsid w:val="00F21BE0"/>
    <w:rsid w:val="00F22044"/>
    <w:rsid w:val="00F22E50"/>
    <w:rsid w:val="00F23A0D"/>
    <w:rsid w:val="00F23CAA"/>
    <w:rsid w:val="00F241C5"/>
    <w:rsid w:val="00F24822"/>
    <w:rsid w:val="00F2489F"/>
    <w:rsid w:val="00F249B2"/>
    <w:rsid w:val="00F26019"/>
    <w:rsid w:val="00F269C3"/>
    <w:rsid w:val="00F26BAB"/>
    <w:rsid w:val="00F26C43"/>
    <w:rsid w:val="00F26EFA"/>
    <w:rsid w:val="00F2778B"/>
    <w:rsid w:val="00F27D82"/>
    <w:rsid w:val="00F303EA"/>
    <w:rsid w:val="00F306CC"/>
    <w:rsid w:val="00F30818"/>
    <w:rsid w:val="00F30848"/>
    <w:rsid w:val="00F30EE0"/>
    <w:rsid w:val="00F320A4"/>
    <w:rsid w:val="00F32191"/>
    <w:rsid w:val="00F326C8"/>
    <w:rsid w:val="00F32D76"/>
    <w:rsid w:val="00F33F4F"/>
    <w:rsid w:val="00F34101"/>
    <w:rsid w:val="00F34152"/>
    <w:rsid w:val="00F34F27"/>
    <w:rsid w:val="00F352E9"/>
    <w:rsid w:val="00F3570E"/>
    <w:rsid w:val="00F35783"/>
    <w:rsid w:val="00F35A31"/>
    <w:rsid w:val="00F362A1"/>
    <w:rsid w:val="00F3647B"/>
    <w:rsid w:val="00F37047"/>
    <w:rsid w:val="00F40845"/>
    <w:rsid w:val="00F40FB5"/>
    <w:rsid w:val="00F411C1"/>
    <w:rsid w:val="00F4224A"/>
    <w:rsid w:val="00F4281B"/>
    <w:rsid w:val="00F42BCE"/>
    <w:rsid w:val="00F43252"/>
    <w:rsid w:val="00F43476"/>
    <w:rsid w:val="00F434C5"/>
    <w:rsid w:val="00F440B4"/>
    <w:rsid w:val="00F441F1"/>
    <w:rsid w:val="00F44C5F"/>
    <w:rsid w:val="00F45093"/>
    <w:rsid w:val="00F502B2"/>
    <w:rsid w:val="00F506C0"/>
    <w:rsid w:val="00F5164A"/>
    <w:rsid w:val="00F516A0"/>
    <w:rsid w:val="00F51BF2"/>
    <w:rsid w:val="00F51D54"/>
    <w:rsid w:val="00F52D2C"/>
    <w:rsid w:val="00F537B8"/>
    <w:rsid w:val="00F53820"/>
    <w:rsid w:val="00F538E9"/>
    <w:rsid w:val="00F5391C"/>
    <w:rsid w:val="00F53B09"/>
    <w:rsid w:val="00F544E8"/>
    <w:rsid w:val="00F54F49"/>
    <w:rsid w:val="00F55F28"/>
    <w:rsid w:val="00F5637B"/>
    <w:rsid w:val="00F56B5C"/>
    <w:rsid w:val="00F57A23"/>
    <w:rsid w:val="00F57D67"/>
    <w:rsid w:val="00F6076A"/>
    <w:rsid w:val="00F60AAC"/>
    <w:rsid w:val="00F6117E"/>
    <w:rsid w:val="00F616E1"/>
    <w:rsid w:val="00F62471"/>
    <w:rsid w:val="00F62808"/>
    <w:rsid w:val="00F64299"/>
    <w:rsid w:val="00F645FE"/>
    <w:rsid w:val="00F65B7D"/>
    <w:rsid w:val="00F65E7E"/>
    <w:rsid w:val="00F6601E"/>
    <w:rsid w:val="00F66066"/>
    <w:rsid w:val="00F661F0"/>
    <w:rsid w:val="00F66250"/>
    <w:rsid w:val="00F66A12"/>
    <w:rsid w:val="00F66A3A"/>
    <w:rsid w:val="00F66A9A"/>
    <w:rsid w:val="00F67FD9"/>
    <w:rsid w:val="00F700F0"/>
    <w:rsid w:val="00F7022E"/>
    <w:rsid w:val="00F7054E"/>
    <w:rsid w:val="00F71106"/>
    <w:rsid w:val="00F7121F"/>
    <w:rsid w:val="00F71741"/>
    <w:rsid w:val="00F727C5"/>
    <w:rsid w:val="00F72A8E"/>
    <w:rsid w:val="00F73776"/>
    <w:rsid w:val="00F7408C"/>
    <w:rsid w:val="00F750D9"/>
    <w:rsid w:val="00F754DB"/>
    <w:rsid w:val="00F75B71"/>
    <w:rsid w:val="00F767B1"/>
    <w:rsid w:val="00F771A6"/>
    <w:rsid w:val="00F7767A"/>
    <w:rsid w:val="00F77B18"/>
    <w:rsid w:val="00F80748"/>
    <w:rsid w:val="00F81765"/>
    <w:rsid w:val="00F81CF5"/>
    <w:rsid w:val="00F825CD"/>
    <w:rsid w:val="00F82AE7"/>
    <w:rsid w:val="00F83152"/>
    <w:rsid w:val="00F84357"/>
    <w:rsid w:val="00F848C4"/>
    <w:rsid w:val="00F84EE1"/>
    <w:rsid w:val="00F85E66"/>
    <w:rsid w:val="00F8662B"/>
    <w:rsid w:val="00F86DAF"/>
    <w:rsid w:val="00F875D2"/>
    <w:rsid w:val="00F87A25"/>
    <w:rsid w:val="00F87CEC"/>
    <w:rsid w:val="00F87D85"/>
    <w:rsid w:val="00F87F85"/>
    <w:rsid w:val="00F9038C"/>
    <w:rsid w:val="00F91448"/>
    <w:rsid w:val="00F91742"/>
    <w:rsid w:val="00F91849"/>
    <w:rsid w:val="00F918D4"/>
    <w:rsid w:val="00F91C1B"/>
    <w:rsid w:val="00F91F96"/>
    <w:rsid w:val="00F92C42"/>
    <w:rsid w:val="00F937C9"/>
    <w:rsid w:val="00F93948"/>
    <w:rsid w:val="00F93E12"/>
    <w:rsid w:val="00F94043"/>
    <w:rsid w:val="00F94093"/>
    <w:rsid w:val="00F956CA"/>
    <w:rsid w:val="00F9634B"/>
    <w:rsid w:val="00F96500"/>
    <w:rsid w:val="00F96831"/>
    <w:rsid w:val="00F96CD3"/>
    <w:rsid w:val="00F96DAA"/>
    <w:rsid w:val="00F97804"/>
    <w:rsid w:val="00F97B05"/>
    <w:rsid w:val="00FA04A7"/>
    <w:rsid w:val="00FA06BD"/>
    <w:rsid w:val="00FA07C6"/>
    <w:rsid w:val="00FA0A41"/>
    <w:rsid w:val="00FA0F2E"/>
    <w:rsid w:val="00FA0F6F"/>
    <w:rsid w:val="00FA12B4"/>
    <w:rsid w:val="00FA1C47"/>
    <w:rsid w:val="00FA1C50"/>
    <w:rsid w:val="00FA214D"/>
    <w:rsid w:val="00FA26A8"/>
    <w:rsid w:val="00FA4064"/>
    <w:rsid w:val="00FA4177"/>
    <w:rsid w:val="00FA45DB"/>
    <w:rsid w:val="00FA4CFC"/>
    <w:rsid w:val="00FA4E86"/>
    <w:rsid w:val="00FA4EF0"/>
    <w:rsid w:val="00FA5165"/>
    <w:rsid w:val="00FA660E"/>
    <w:rsid w:val="00FA6B09"/>
    <w:rsid w:val="00FA709A"/>
    <w:rsid w:val="00FA78D9"/>
    <w:rsid w:val="00FB0AFF"/>
    <w:rsid w:val="00FB0EE5"/>
    <w:rsid w:val="00FB11F3"/>
    <w:rsid w:val="00FB1B2D"/>
    <w:rsid w:val="00FB1C1C"/>
    <w:rsid w:val="00FB21AE"/>
    <w:rsid w:val="00FB3599"/>
    <w:rsid w:val="00FB3677"/>
    <w:rsid w:val="00FB3893"/>
    <w:rsid w:val="00FB3995"/>
    <w:rsid w:val="00FB4037"/>
    <w:rsid w:val="00FB4579"/>
    <w:rsid w:val="00FB462E"/>
    <w:rsid w:val="00FB4910"/>
    <w:rsid w:val="00FB4EBC"/>
    <w:rsid w:val="00FB55FE"/>
    <w:rsid w:val="00FB57ED"/>
    <w:rsid w:val="00FB694E"/>
    <w:rsid w:val="00FB79ED"/>
    <w:rsid w:val="00FB7E5B"/>
    <w:rsid w:val="00FC0411"/>
    <w:rsid w:val="00FC06B7"/>
    <w:rsid w:val="00FC0709"/>
    <w:rsid w:val="00FC09D9"/>
    <w:rsid w:val="00FC0A91"/>
    <w:rsid w:val="00FC0AB4"/>
    <w:rsid w:val="00FC102E"/>
    <w:rsid w:val="00FC119E"/>
    <w:rsid w:val="00FC1227"/>
    <w:rsid w:val="00FC1ED5"/>
    <w:rsid w:val="00FC2326"/>
    <w:rsid w:val="00FC248D"/>
    <w:rsid w:val="00FC289E"/>
    <w:rsid w:val="00FC2BBC"/>
    <w:rsid w:val="00FC3A8C"/>
    <w:rsid w:val="00FC4184"/>
    <w:rsid w:val="00FC44AB"/>
    <w:rsid w:val="00FC491B"/>
    <w:rsid w:val="00FC4E68"/>
    <w:rsid w:val="00FC5056"/>
    <w:rsid w:val="00FC5376"/>
    <w:rsid w:val="00FC53D9"/>
    <w:rsid w:val="00FC5DFE"/>
    <w:rsid w:val="00FC609D"/>
    <w:rsid w:val="00FC6822"/>
    <w:rsid w:val="00FC72FC"/>
    <w:rsid w:val="00FC73A2"/>
    <w:rsid w:val="00FC7980"/>
    <w:rsid w:val="00FC7FAD"/>
    <w:rsid w:val="00FD02CD"/>
    <w:rsid w:val="00FD086B"/>
    <w:rsid w:val="00FD0979"/>
    <w:rsid w:val="00FD09EB"/>
    <w:rsid w:val="00FD0A1B"/>
    <w:rsid w:val="00FD12F5"/>
    <w:rsid w:val="00FD17E6"/>
    <w:rsid w:val="00FD1AF0"/>
    <w:rsid w:val="00FD24CA"/>
    <w:rsid w:val="00FD3789"/>
    <w:rsid w:val="00FD38C8"/>
    <w:rsid w:val="00FD4FE7"/>
    <w:rsid w:val="00FD5680"/>
    <w:rsid w:val="00FD579F"/>
    <w:rsid w:val="00FD6772"/>
    <w:rsid w:val="00FD68FF"/>
    <w:rsid w:val="00FD6A94"/>
    <w:rsid w:val="00FD6BF0"/>
    <w:rsid w:val="00FD6E80"/>
    <w:rsid w:val="00FD7C8B"/>
    <w:rsid w:val="00FD7F3C"/>
    <w:rsid w:val="00FE0494"/>
    <w:rsid w:val="00FE07A8"/>
    <w:rsid w:val="00FE0856"/>
    <w:rsid w:val="00FE0D30"/>
    <w:rsid w:val="00FE0E14"/>
    <w:rsid w:val="00FE1071"/>
    <w:rsid w:val="00FE129E"/>
    <w:rsid w:val="00FE12E8"/>
    <w:rsid w:val="00FE22DD"/>
    <w:rsid w:val="00FE2366"/>
    <w:rsid w:val="00FE2D1A"/>
    <w:rsid w:val="00FE3AA1"/>
    <w:rsid w:val="00FE4874"/>
    <w:rsid w:val="00FE6840"/>
    <w:rsid w:val="00FE691E"/>
    <w:rsid w:val="00FE76C1"/>
    <w:rsid w:val="00FE78F9"/>
    <w:rsid w:val="00FE7F66"/>
    <w:rsid w:val="00FF01D7"/>
    <w:rsid w:val="00FF0E7E"/>
    <w:rsid w:val="00FF1C08"/>
    <w:rsid w:val="00FF1F87"/>
    <w:rsid w:val="00FF28D0"/>
    <w:rsid w:val="00FF2CC1"/>
    <w:rsid w:val="00FF30CC"/>
    <w:rsid w:val="00FF32CD"/>
    <w:rsid w:val="00FF35EF"/>
    <w:rsid w:val="00FF3DE4"/>
    <w:rsid w:val="00FF3DE9"/>
    <w:rsid w:val="00FF3FAF"/>
    <w:rsid w:val="00FF4200"/>
    <w:rsid w:val="00FF5079"/>
    <w:rsid w:val="00FF514F"/>
    <w:rsid w:val="00FF5B34"/>
    <w:rsid w:val="00FF5BC0"/>
    <w:rsid w:val="00FF5BE0"/>
    <w:rsid w:val="00FF5C93"/>
    <w:rsid w:val="00FF6498"/>
    <w:rsid w:val="00FF702D"/>
    <w:rsid w:val="00FF750C"/>
    <w:rsid w:val="00FF7CED"/>
    <w:rsid w:val="01075993"/>
    <w:rsid w:val="01204D9D"/>
    <w:rsid w:val="01E02D76"/>
    <w:rsid w:val="01E37C75"/>
    <w:rsid w:val="01EC0334"/>
    <w:rsid w:val="01F90989"/>
    <w:rsid w:val="021D673F"/>
    <w:rsid w:val="0263396E"/>
    <w:rsid w:val="035A095B"/>
    <w:rsid w:val="03EB19D1"/>
    <w:rsid w:val="03F64C10"/>
    <w:rsid w:val="041118C7"/>
    <w:rsid w:val="043A1FA1"/>
    <w:rsid w:val="04416F96"/>
    <w:rsid w:val="044D12FD"/>
    <w:rsid w:val="04595930"/>
    <w:rsid w:val="045A7A99"/>
    <w:rsid w:val="04683803"/>
    <w:rsid w:val="04A3182A"/>
    <w:rsid w:val="04A80ED9"/>
    <w:rsid w:val="04D71ADB"/>
    <w:rsid w:val="04FA11FC"/>
    <w:rsid w:val="051F1088"/>
    <w:rsid w:val="052B2D41"/>
    <w:rsid w:val="052F0F76"/>
    <w:rsid w:val="05682F77"/>
    <w:rsid w:val="05880CEB"/>
    <w:rsid w:val="05A71B66"/>
    <w:rsid w:val="05AD46B8"/>
    <w:rsid w:val="05E0003B"/>
    <w:rsid w:val="05E851F5"/>
    <w:rsid w:val="05EC4E24"/>
    <w:rsid w:val="05EE0006"/>
    <w:rsid w:val="06094B5A"/>
    <w:rsid w:val="0637207E"/>
    <w:rsid w:val="064C4C27"/>
    <w:rsid w:val="065A2EC8"/>
    <w:rsid w:val="06801520"/>
    <w:rsid w:val="069701F3"/>
    <w:rsid w:val="06BF510C"/>
    <w:rsid w:val="06E15E56"/>
    <w:rsid w:val="06F032D1"/>
    <w:rsid w:val="070554BD"/>
    <w:rsid w:val="07667A86"/>
    <w:rsid w:val="079361B8"/>
    <w:rsid w:val="07D7391F"/>
    <w:rsid w:val="080A2C5B"/>
    <w:rsid w:val="0862227E"/>
    <w:rsid w:val="0872333D"/>
    <w:rsid w:val="0893249B"/>
    <w:rsid w:val="08941994"/>
    <w:rsid w:val="08A56442"/>
    <w:rsid w:val="0929240D"/>
    <w:rsid w:val="094B57E5"/>
    <w:rsid w:val="09537501"/>
    <w:rsid w:val="099605E8"/>
    <w:rsid w:val="09B95918"/>
    <w:rsid w:val="09BB6221"/>
    <w:rsid w:val="0A090E56"/>
    <w:rsid w:val="0A446DB1"/>
    <w:rsid w:val="0ABD54BD"/>
    <w:rsid w:val="0ADF65A5"/>
    <w:rsid w:val="0B0753A3"/>
    <w:rsid w:val="0B2C29BD"/>
    <w:rsid w:val="0B331DA9"/>
    <w:rsid w:val="0B3855C8"/>
    <w:rsid w:val="0B477C30"/>
    <w:rsid w:val="0B790C9C"/>
    <w:rsid w:val="0B7C720C"/>
    <w:rsid w:val="0B8C0707"/>
    <w:rsid w:val="0BE92B51"/>
    <w:rsid w:val="0C290C5B"/>
    <w:rsid w:val="0C497D00"/>
    <w:rsid w:val="0C6F7670"/>
    <w:rsid w:val="0C7F6948"/>
    <w:rsid w:val="0CCE796E"/>
    <w:rsid w:val="0CE809EC"/>
    <w:rsid w:val="0D0C39D8"/>
    <w:rsid w:val="0D627467"/>
    <w:rsid w:val="0E045F3C"/>
    <w:rsid w:val="0E246CC8"/>
    <w:rsid w:val="0E5475E0"/>
    <w:rsid w:val="0E733833"/>
    <w:rsid w:val="0EAB1DFB"/>
    <w:rsid w:val="0EB9695B"/>
    <w:rsid w:val="0EC163D0"/>
    <w:rsid w:val="0EDF53BB"/>
    <w:rsid w:val="0F032783"/>
    <w:rsid w:val="0F425C26"/>
    <w:rsid w:val="0F446AF3"/>
    <w:rsid w:val="0F6F11B1"/>
    <w:rsid w:val="0FA375F4"/>
    <w:rsid w:val="0FAE1ACF"/>
    <w:rsid w:val="0FD1575F"/>
    <w:rsid w:val="0FE40EC5"/>
    <w:rsid w:val="0FE921F6"/>
    <w:rsid w:val="0FF00FE9"/>
    <w:rsid w:val="0FF55E7C"/>
    <w:rsid w:val="10253248"/>
    <w:rsid w:val="1035263F"/>
    <w:rsid w:val="10E249B5"/>
    <w:rsid w:val="11186961"/>
    <w:rsid w:val="11275EAC"/>
    <w:rsid w:val="11360F92"/>
    <w:rsid w:val="11365566"/>
    <w:rsid w:val="1185367D"/>
    <w:rsid w:val="119A2D88"/>
    <w:rsid w:val="11B34159"/>
    <w:rsid w:val="11B410BC"/>
    <w:rsid w:val="11CB3A41"/>
    <w:rsid w:val="123C26CB"/>
    <w:rsid w:val="12403AD1"/>
    <w:rsid w:val="124743FD"/>
    <w:rsid w:val="125F0B83"/>
    <w:rsid w:val="126A581F"/>
    <w:rsid w:val="12755E97"/>
    <w:rsid w:val="12D90D79"/>
    <w:rsid w:val="13084C68"/>
    <w:rsid w:val="132B3D7D"/>
    <w:rsid w:val="14297060"/>
    <w:rsid w:val="14994D1E"/>
    <w:rsid w:val="152144E8"/>
    <w:rsid w:val="15242917"/>
    <w:rsid w:val="152A00D1"/>
    <w:rsid w:val="156A4804"/>
    <w:rsid w:val="15A1037C"/>
    <w:rsid w:val="15BA19D9"/>
    <w:rsid w:val="15C10CBD"/>
    <w:rsid w:val="15CC661B"/>
    <w:rsid w:val="15D30F6B"/>
    <w:rsid w:val="15EE7238"/>
    <w:rsid w:val="160022A7"/>
    <w:rsid w:val="1613510F"/>
    <w:rsid w:val="16411730"/>
    <w:rsid w:val="164255E9"/>
    <w:rsid w:val="16974C64"/>
    <w:rsid w:val="16D04942"/>
    <w:rsid w:val="16D70460"/>
    <w:rsid w:val="16F461F8"/>
    <w:rsid w:val="174C5D70"/>
    <w:rsid w:val="17E20050"/>
    <w:rsid w:val="18175C20"/>
    <w:rsid w:val="18740C4D"/>
    <w:rsid w:val="18BD565A"/>
    <w:rsid w:val="18C6162A"/>
    <w:rsid w:val="191D64CF"/>
    <w:rsid w:val="198E6D36"/>
    <w:rsid w:val="19965EBC"/>
    <w:rsid w:val="19FA2AAF"/>
    <w:rsid w:val="1A35152C"/>
    <w:rsid w:val="1AB03177"/>
    <w:rsid w:val="1ABB1F8B"/>
    <w:rsid w:val="1AEF8D6B"/>
    <w:rsid w:val="1AF72943"/>
    <w:rsid w:val="1B1674F0"/>
    <w:rsid w:val="1B3339EE"/>
    <w:rsid w:val="1B583783"/>
    <w:rsid w:val="1B725E42"/>
    <w:rsid w:val="1BFD0B95"/>
    <w:rsid w:val="1C04450B"/>
    <w:rsid w:val="1C2F6C95"/>
    <w:rsid w:val="1C4134C1"/>
    <w:rsid w:val="1CBF2BE1"/>
    <w:rsid w:val="1CC10C71"/>
    <w:rsid w:val="1CFB6F22"/>
    <w:rsid w:val="1D0B561D"/>
    <w:rsid w:val="1D521B55"/>
    <w:rsid w:val="1DA51CEB"/>
    <w:rsid w:val="1DAA7DF8"/>
    <w:rsid w:val="1DDF70A3"/>
    <w:rsid w:val="1E1E18FD"/>
    <w:rsid w:val="1E44563D"/>
    <w:rsid w:val="1E74393D"/>
    <w:rsid w:val="1E9244EC"/>
    <w:rsid w:val="1EEC148F"/>
    <w:rsid w:val="1F350FD6"/>
    <w:rsid w:val="1F4A1523"/>
    <w:rsid w:val="1F784598"/>
    <w:rsid w:val="1FAF3DC0"/>
    <w:rsid w:val="1FB13097"/>
    <w:rsid w:val="1FEA2BCB"/>
    <w:rsid w:val="1FF3673F"/>
    <w:rsid w:val="1FF9923E"/>
    <w:rsid w:val="202E66DF"/>
    <w:rsid w:val="2030252A"/>
    <w:rsid w:val="203124F8"/>
    <w:rsid w:val="20345684"/>
    <w:rsid w:val="20FB7513"/>
    <w:rsid w:val="212C37F7"/>
    <w:rsid w:val="21905452"/>
    <w:rsid w:val="219B6A41"/>
    <w:rsid w:val="21C953F4"/>
    <w:rsid w:val="21ED540B"/>
    <w:rsid w:val="22114C59"/>
    <w:rsid w:val="22193473"/>
    <w:rsid w:val="22AD3813"/>
    <w:rsid w:val="23206928"/>
    <w:rsid w:val="23452308"/>
    <w:rsid w:val="241F0D26"/>
    <w:rsid w:val="24201BD0"/>
    <w:rsid w:val="24450B18"/>
    <w:rsid w:val="24603884"/>
    <w:rsid w:val="246322A6"/>
    <w:rsid w:val="24651920"/>
    <w:rsid w:val="246E4242"/>
    <w:rsid w:val="248F1A6B"/>
    <w:rsid w:val="249E5090"/>
    <w:rsid w:val="24AD6AC1"/>
    <w:rsid w:val="25134003"/>
    <w:rsid w:val="258429BE"/>
    <w:rsid w:val="259A7CBE"/>
    <w:rsid w:val="25BD3BD0"/>
    <w:rsid w:val="25E54D7D"/>
    <w:rsid w:val="260848D4"/>
    <w:rsid w:val="261C651B"/>
    <w:rsid w:val="261E3032"/>
    <w:rsid w:val="26514466"/>
    <w:rsid w:val="267663DC"/>
    <w:rsid w:val="26B96A35"/>
    <w:rsid w:val="26CB6BA9"/>
    <w:rsid w:val="26E77A05"/>
    <w:rsid w:val="271E24FD"/>
    <w:rsid w:val="27E56BD4"/>
    <w:rsid w:val="2848412E"/>
    <w:rsid w:val="285E26ED"/>
    <w:rsid w:val="287D380C"/>
    <w:rsid w:val="289377F8"/>
    <w:rsid w:val="290632FA"/>
    <w:rsid w:val="2908639A"/>
    <w:rsid w:val="29B03607"/>
    <w:rsid w:val="2A251020"/>
    <w:rsid w:val="2A5F35B2"/>
    <w:rsid w:val="2AE67C87"/>
    <w:rsid w:val="2B074752"/>
    <w:rsid w:val="2B6B047B"/>
    <w:rsid w:val="2B912612"/>
    <w:rsid w:val="2BA86A31"/>
    <w:rsid w:val="2C0D4028"/>
    <w:rsid w:val="2C377B65"/>
    <w:rsid w:val="2C6F2B4A"/>
    <w:rsid w:val="2CBB3435"/>
    <w:rsid w:val="2D113E3F"/>
    <w:rsid w:val="2D517BAB"/>
    <w:rsid w:val="2D5F025A"/>
    <w:rsid w:val="2D6C113A"/>
    <w:rsid w:val="2E64419B"/>
    <w:rsid w:val="2E88204B"/>
    <w:rsid w:val="2EDE746E"/>
    <w:rsid w:val="2F3C6CA0"/>
    <w:rsid w:val="2F3E09AC"/>
    <w:rsid w:val="2F454FA6"/>
    <w:rsid w:val="2F564D10"/>
    <w:rsid w:val="2F8C7416"/>
    <w:rsid w:val="2FCF52BB"/>
    <w:rsid w:val="2FF79B32"/>
    <w:rsid w:val="30343212"/>
    <w:rsid w:val="30416DBC"/>
    <w:rsid w:val="304C1C10"/>
    <w:rsid w:val="30800C90"/>
    <w:rsid w:val="30A71A13"/>
    <w:rsid w:val="30EB5D6E"/>
    <w:rsid w:val="30FF9B6E"/>
    <w:rsid w:val="31095F39"/>
    <w:rsid w:val="312A4F6E"/>
    <w:rsid w:val="313B386C"/>
    <w:rsid w:val="31431409"/>
    <w:rsid w:val="31686A9E"/>
    <w:rsid w:val="31993F48"/>
    <w:rsid w:val="31AE3413"/>
    <w:rsid w:val="31BA29FF"/>
    <w:rsid w:val="31DF6AEE"/>
    <w:rsid w:val="320E0E2D"/>
    <w:rsid w:val="32560A78"/>
    <w:rsid w:val="328634F7"/>
    <w:rsid w:val="328921A1"/>
    <w:rsid w:val="32B556E1"/>
    <w:rsid w:val="33320AC1"/>
    <w:rsid w:val="333837A8"/>
    <w:rsid w:val="33977178"/>
    <w:rsid w:val="33994276"/>
    <w:rsid w:val="33CC68D5"/>
    <w:rsid w:val="340B7387"/>
    <w:rsid w:val="341E165F"/>
    <w:rsid w:val="34C333DF"/>
    <w:rsid w:val="34C44C8C"/>
    <w:rsid w:val="34D96478"/>
    <w:rsid w:val="34F15DC4"/>
    <w:rsid w:val="35116530"/>
    <w:rsid w:val="351E133E"/>
    <w:rsid w:val="352E24B5"/>
    <w:rsid w:val="3542481C"/>
    <w:rsid w:val="3552451C"/>
    <w:rsid w:val="35751825"/>
    <w:rsid w:val="357D9ED6"/>
    <w:rsid w:val="35CD3B93"/>
    <w:rsid w:val="35DE09E9"/>
    <w:rsid w:val="35F92B0F"/>
    <w:rsid w:val="362A1B67"/>
    <w:rsid w:val="362D1826"/>
    <w:rsid w:val="36778A02"/>
    <w:rsid w:val="36C45DD0"/>
    <w:rsid w:val="36DB6738"/>
    <w:rsid w:val="379A6F84"/>
    <w:rsid w:val="37C2500B"/>
    <w:rsid w:val="37F91339"/>
    <w:rsid w:val="387F2147"/>
    <w:rsid w:val="38AB2C48"/>
    <w:rsid w:val="38BB57F6"/>
    <w:rsid w:val="38C918B8"/>
    <w:rsid w:val="38D866ED"/>
    <w:rsid w:val="38E73427"/>
    <w:rsid w:val="393B13FF"/>
    <w:rsid w:val="39715EFE"/>
    <w:rsid w:val="39902460"/>
    <w:rsid w:val="3991262A"/>
    <w:rsid w:val="39BA3293"/>
    <w:rsid w:val="3A2060AA"/>
    <w:rsid w:val="3A4A1763"/>
    <w:rsid w:val="3A513780"/>
    <w:rsid w:val="3A56665A"/>
    <w:rsid w:val="3A5B52B7"/>
    <w:rsid w:val="3AAE3D54"/>
    <w:rsid w:val="3B3417C5"/>
    <w:rsid w:val="3B7F6C3A"/>
    <w:rsid w:val="3BB810BB"/>
    <w:rsid w:val="3BBB4D8B"/>
    <w:rsid w:val="3BBB7F2E"/>
    <w:rsid w:val="3BFF4DE5"/>
    <w:rsid w:val="3C200E49"/>
    <w:rsid w:val="3C233012"/>
    <w:rsid w:val="3CAD201A"/>
    <w:rsid w:val="3CCA1B25"/>
    <w:rsid w:val="3CDC0F8B"/>
    <w:rsid w:val="3D5006E4"/>
    <w:rsid w:val="3D620375"/>
    <w:rsid w:val="3D7DED38"/>
    <w:rsid w:val="3D960267"/>
    <w:rsid w:val="3DCD793D"/>
    <w:rsid w:val="3E4E3A63"/>
    <w:rsid w:val="3E5C6CB6"/>
    <w:rsid w:val="3E75546C"/>
    <w:rsid w:val="3EB94AEB"/>
    <w:rsid w:val="3EBD2858"/>
    <w:rsid w:val="3EBE94A1"/>
    <w:rsid w:val="3ED018A1"/>
    <w:rsid w:val="3F0D01DF"/>
    <w:rsid w:val="3F2C6D97"/>
    <w:rsid w:val="3F8D66B7"/>
    <w:rsid w:val="3F9E6B92"/>
    <w:rsid w:val="3F9F2B6F"/>
    <w:rsid w:val="3FA017BE"/>
    <w:rsid w:val="3FA13A90"/>
    <w:rsid w:val="3FA23259"/>
    <w:rsid w:val="3FCD2ACC"/>
    <w:rsid w:val="3FFB197C"/>
    <w:rsid w:val="3FFF3698"/>
    <w:rsid w:val="401C6AF9"/>
    <w:rsid w:val="40571208"/>
    <w:rsid w:val="40902681"/>
    <w:rsid w:val="409E0E89"/>
    <w:rsid w:val="40EE0E4F"/>
    <w:rsid w:val="41040CB9"/>
    <w:rsid w:val="412013AF"/>
    <w:rsid w:val="41353546"/>
    <w:rsid w:val="413729CE"/>
    <w:rsid w:val="415A12B5"/>
    <w:rsid w:val="416E4164"/>
    <w:rsid w:val="417823B7"/>
    <w:rsid w:val="417C37B0"/>
    <w:rsid w:val="41B001B4"/>
    <w:rsid w:val="42261589"/>
    <w:rsid w:val="42294D9B"/>
    <w:rsid w:val="426868B9"/>
    <w:rsid w:val="42796075"/>
    <w:rsid w:val="42B2411A"/>
    <w:rsid w:val="42D00115"/>
    <w:rsid w:val="42DD6064"/>
    <w:rsid w:val="430230A8"/>
    <w:rsid w:val="431A316D"/>
    <w:rsid w:val="4321420B"/>
    <w:rsid w:val="43A220B4"/>
    <w:rsid w:val="43EC50A0"/>
    <w:rsid w:val="43F21FB4"/>
    <w:rsid w:val="44142C1D"/>
    <w:rsid w:val="443B553F"/>
    <w:rsid w:val="44485241"/>
    <w:rsid w:val="44524500"/>
    <w:rsid w:val="447620EC"/>
    <w:rsid w:val="44815F26"/>
    <w:rsid w:val="44BC5087"/>
    <w:rsid w:val="45491C34"/>
    <w:rsid w:val="45801914"/>
    <w:rsid w:val="4587146A"/>
    <w:rsid w:val="458E20AE"/>
    <w:rsid w:val="45A967E9"/>
    <w:rsid w:val="45F109AE"/>
    <w:rsid w:val="460F384C"/>
    <w:rsid w:val="462B798F"/>
    <w:rsid w:val="463E5022"/>
    <w:rsid w:val="466F4800"/>
    <w:rsid w:val="46727728"/>
    <w:rsid w:val="46780C70"/>
    <w:rsid w:val="467B6565"/>
    <w:rsid w:val="46BE00F4"/>
    <w:rsid w:val="46CF41A2"/>
    <w:rsid w:val="470C6FC9"/>
    <w:rsid w:val="47777EF3"/>
    <w:rsid w:val="47A053EB"/>
    <w:rsid w:val="47F55670"/>
    <w:rsid w:val="47FB51A6"/>
    <w:rsid w:val="48975618"/>
    <w:rsid w:val="489D38F3"/>
    <w:rsid w:val="489F4001"/>
    <w:rsid w:val="494419E2"/>
    <w:rsid w:val="498B3C0A"/>
    <w:rsid w:val="498F23AF"/>
    <w:rsid w:val="49B30C1A"/>
    <w:rsid w:val="49C038F0"/>
    <w:rsid w:val="49C65D85"/>
    <w:rsid w:val="49DB1F35"/>
    <w:rsid w:val="49EA1213"/>
    <w:rsid w:val="49FD5966"/>
    <w:rsid w:val="4A210559"/>
    <w:rsid w:val="4A213AE6"/>
    <w:rsid w:val="4A3A48A1"/>
    <w:rsid w:val="4A3E574D"/>
    <w:rsid w:val="4A510EC7"/>
    <w:rsid w:val="4A6F3478"/>
    <w:rsid w:val="4A724719"/>
    <w:rsid w:val="4A854983"/>
    <w:rsid w:val="4AAB31C5"/>
    <w:rsid w:val="4AB176DD"/>
    <w:rsid w:val="4ABE2B8A"/>
    <w:rsid w:val="4AE45CF1"/>
    <w:rsid w:val="4B1C5C83"/>
    <w:rsid w:val="4B363E57"/>
    <w:rsid w:val="4B5C46FF"/>
    <w:rsid w:val="4BA37095"/>
    <w:rsid w:val="4BA86290"/>
    <w:rsid w:val="4BF83D76"/>
    <w:rsid w:val="4BFB55AB"/>
    <w:rsid w:val="4C01070B"/>
    <w:rsid w:val="4C2E6571"/>
    <w:rsid w:val="4C3A609B"/>
    <w:rsid w:val="4CA1382E"/>
    <w:rsid w:val="4CBD0E1C"/>
    <w:rsid w:val="4CCC1A77"/>
    <w:rsid w:val="4D2A004A"/>
    <w:rsid w:val="4D590ACE"/>
    <w:rsid w:val="4D757E0C"/>
    <w:rsid w:val="4D884E06"/>
    <w:rsid w:val="4D93437C"/>
    <w:rsid w:val="4DBA7BD8"/>
    <w:rsid w:val="4DC37D88"/>
    <w:rsid w:val="4E0467D7"/>
    <w:rsid w:val="4E052409"/>
    <w:rsid w:val="4E4072F1"/>
    <w:rsid w:val="4E6D6B7A"/>
    <w:rsid w:val="4E782F86"/>
    <w:rsid w:val="4EA65732"/>
    <w:rsid w:val="4EC654E2"/>
    <w:rsid w:val="4EDC7942"/>
    <w:rsid w:val="4EF45835"/>
    <w:rsid w:val="4F166E25"/>
    <w:rsid w:val="4F680688"/>
    <w:rsid w:val="4F777D4C"/>
    <w:rsid w:val="4F903561"/>
    <w:rsid w:val="4F932483"/>
    <w:rsid w:val="4FEF0372"/>
    <w:rsid w:val="500670FA"/>
    <w:rsid w:val="5071720B"/>
    <w:rsid w:val="50BD6BF6"/>
    <w:rsid w:val="50D12A98"/>
    <w:rsid w:val="50DF6F66"/>
    <w:rsid w:val="51012145"/>
    <w:rsid w:val="51045B67"/>
    <w:rsid w:val="5110687C"/>
    <w:rsid w:val="512FB367"/>
    <w:rsid w:val="51426DA9"/>
    <w:rsid w:val="515E3529"/>
    <w:rsid w:val="51B34C03"/>
    <w:rsid w:val="51B85763"/>
    <w:rsid w:val="51D145B1"/>
    <w:rsid w:val="5214746D"/>
    <w:rsid w:val="52430894"/>
    <w:rsid w:val="5266350C"/>
    <w:rsid w:val="52AB2A4E"/>
    <w:rsid w:val="52D14635"/>
    <w:rsid w:val="52DE3716"/>
    <w:rsid w:val="52E6107D"/>
    <w:rsid w:val="52EA0D1A"/>
    <w:rsid w:val="530B1297"/>
    <w:rsid w:val="532D76E0"/>
    <w:rsid w:val="5339713E"/>
    <w:rsid w:val="53962597"/>
    <w:rsid w:val="53B95FD0"/>
    <w:rsid w:val="53D1253D"/>
    <w:rsid w:val="53E15A3F"/>
    <w:rsid w:val="53E343A7"/>
    <w:rsid w:val="53EFD5B9"/>
    <w:rsid w:val="54447A08"/>
    <w:rsid w:val="546C2C0E"/>
    <w:rsid w:val="548B0BEA"/>
    <w:rsid w:val="54B57BAB"/>
    <w:rsid w:val="54D729A5"/>
    <w:rsid w:val="54E65AA0"/>
    <w:rsid w:val="551B1CB5"/>
    <w:rsid w:val="55312BBC"/>
    <w:rsid w:val="55671E2E"/>
    <w:rsid w:val="556E4B01"/>
    <w:rsid w:val="55EB47C2"/>
    <w:rsid w:val="566E3E16"/>
    <w:rsid w:val="568D14B9"/>
    <w:rsid w:val="56CD0C9A"/>
    <w:rsid w:val="56D07574"/>
    <w:rsid w:val="56D22328"/>
    <w:rsid w:val="56ED4D38"/>
    <w:rsid w:val="56FA347A"/>
    <w:rsid w:val="56FC0FC1"/>
    <w:rsid w:val="570965DA"/>
    <w:rsid w:val="57257A90"/>
    <w:rsid w:val="57294189"/>
    <w:rsid w:val="574025B1"/>
    <w:rsid w:val="576373B7"/>
    <w:rsid w:val="57A0764C"/>
    <w:rsid w:val="58304F0C"/>
    <w:rsid w:val="584C0422"/>
    <w:rsid w:val="58A65E0A"/>
    <w:rsid w:val="58D931E1"/>
    <w:rsid w:val="58F140D3"/>
    <w:rsid w:val="59001ECF"/>
    <w:rsid w:val="590908CC"/>
    <w:rsid w:val="591754C8"/>
    <w:rsid w:val="5948278D"/>
    <w:rsid w:val="59726914"/>
    <w:rsid w:val="59D1183A"/>
    <w:rsid w:val="5A0106EF"/>
    <w:rsid w:val="5A0E4604"/>
    <w:rsid w:val="5A3A564B"/>
    <w:rsid w:val="5A4B792E"/>
    <w:rsid w:val="5A77A7F2"/>
    <w:rsid w:val="5AA50788"/>
    <w:rsid w:val="5AAF40AF"/>
    <w:rsid w:val="5AC0749D"/>
    <w:rsid w:val="5AE458A5"/>
    <w:rsid w:val="5AF33DC2"/>
    <w:rsid w:val="5AFD627B"/>
    <w:rsid w:val="5B531757"/>
    <w:rsid w:val="5C2C231D"/>
    <w:rsid w:val="5D1277FF"/>
    <w:rsid w:val="5D1A58DC"/>
    <w:rsid w:val="5D5E76E9"/>
    <w:rsid w:val="5D8577F1"/>
    <w:rsid w:val="5DC54E0B"/>
    <w:rsid w:val="5DCB6351"/>
    <w:rsid w:val="5DCF2C37"/>
    <w:rsid w:val="5DCF7312"/>
    <w:rsid w:val="5DE12B26"/>
    <w:rsid w:val="5E35018A"/>
    <w:rsid w:val="5E851953"/>
    <w:rsid w:val="5EB45DF0"/>
    <w:rsid w:val="5EB52979"/>
    <w:rsid w:val="5F0011D0"/>
    <w:rsid w:val="5F057DCE"/>
    <w:rsid w:val="5F0C041D"/>
    <w:rsid w:val="5F1900B8"/>
    <w:rsid w:val="5F273F0C"/>
    <w:rsid w:val="5F277850"/>
    <w:rsid w:val="5F2E41E2"/>
    <w:rsid w:val="5F341D18"/>
    <w:rsid w:val="5F7B4D7B"/>
    <w:rsid w:val="5F7F1B7E"/>
    <w:rsid w:val="5F8B29AB"/>
    <w:rsid w:val="5FAB40F4"/>
    <w:rsid w:val="5FC32472"/>
    <w:rsid w:val="5FE84C83"/>
    <w:rsid w:val="603B6772"/>
    <w:rsid w:val="61283794"/>
    <w:rsid w:val="614B1361"/>
    <w:rsid w:val="61513AC0"/>
    <w:rsid w:val="61773DEF"/>
    <w:rsid w:val="617F2B74"/>
    <w:rsid w:val="61D27B6A"/>
    <w:rsid w:val="62394EF3"/>
    <w:rsid w:val="62404076"/>
    <w:rsid w:val="627C422B"/>
    <w:rsid w:val="628209BE"/>
    <w:rsid w:val="62B87A4E"/>
    <w:rsid w:val="63147A20"/>
    <w:rsid w:val="63223691"/>
    <w:rsid w:val="63284D75"/>
    <w:rsid w:val="63295A57"/>
    <w:rsid w:val="63297804"/>
    <w:rsid w:val="636F450E"/>
    <w:rsid w:val="6371733E"/>
    <w:rsid w:val="639A1840"/>
    <w:rsid w:val="63B37320"/>
    <w:rsid w:val="63E94CF0"/>
    <w:rsid w:val="6404790B"/>
    <w:rsid w:val="64525575"/>
    <w:rsid w:val="6470358A"/>
    <w:rsid w:val="647C5CA8"/>
    <w:rsid w:val="64BA6FAA"/>
    <w:rsid w:val="64C43243"/>
    <w:rsid w:val="64CB2C7D"/>
    <w:rsid w:val="64E232A5"/>
    <w:rsid w:val="64E93C46"/>
    <w:rsid w:val="653A477B"/>
    <w:rsid w:val="653E7D44"/>
    <w:rsid w:val="65A95CEE"/>
    <w:rsid w:val="65EF9290"/>
    <w:rsid w:val="65F5385E"/>
    <w:rsid w:val="662D3FAA"/>
    <w:rsid w:val="662F6F46"/>
    <w:rsid w:val="669432D2"/>
    <w:rsid w:val="66E51269"/>
    <w:rsid w:val="66F45EE9"/>
    <w:rsid w:val="67246812"/>
    <w:rsid w:val="67763D1E"/>
    <w:rsid w:val="67825A5F"/>
    <w:rsid w:val="679930CB"/>
    <w:rsid w:val="67B51ABD"/>
    <w:rsid w:val="67C71214"/>
    <w:rsid w:val="67FB9576"/>
    <w:rsid w:val="68121AFF"/>
    <w:rsid w:val="683506C4"/>
    <w:rsid w:val="69002FB5"/>
    <w:rsid w:val="69301A42"/>
    <w:rsid w:val="696C6EE2"/>
    <w:rsid w:val="697E3A51"/>
    <w:rsid w:val="6994090A"/>
    <w:rsid w:val="69AD1C8B"/>
    <w:rsid w:val="69AF5F93"/>
    <w:rsid w:val="69C97201"/>
    <w:rsid w:val="69E05E59"/>
    <w:rsid w:val="6A58289D"/>
    <w:rsid w:val="6A972036"/>
    <w:rsid w:val="6A9F013A"/>
    <w:rsid w:val="6AB06526"/>
    <w:rsid w:val="6AEB2194"/>
    <w:rsid w:val="6B760BCC"/>
    <w:rsid w:val="6BA243D5"/>
    <w:rsid w:val="6BB33F11"/>
    <w:rsid w:val="6BCA1979"/>
    <w:rsid w:val="6BE40B54"/>
    <w:rsid w:val="6BEC0DC3"/>
    <w:rsid w:val="6C6A50EF"/>
    <w:rsid w:val="6C751080"/>
    <w:rsid w:val="6C7D080F"/>
    <w:rsid w:val="6CE468D4"/>
    <w:rsid w:val="6CE9307A"/>
    <w:rsid w:val="6CFB43B1"/>
    <w:rsid w:val="6CFE9D24"/>
    <w:rsid w:val="6D2B1666"/>
    <w:rsid w:val="6D9B1FE6"/>
    <w:rsid w:val="6E0750E7"/>
    <w:rsid w:val="6E19246D"/>
    <w:rsid w:val="6E473A02"/>
    <w:rsid w:val="6E6A0734"/>
    <w:rsid w:val="6E89221D"/>
    <w:rsid w:val="6E986D98"/>
    <w:rsid w:val="6E9A0D81"/>
    <w:rsid w:val="6F0E5BC2"/>
    <w:rsid w:val="6F112923"/>
    <w:rsid w:val="6F1C4DF7"/>
    <w:rsid w:val="6F4D5A73"/>
    <w:rsid w:val="6FC11A69"/>
    <w:rsid w:val="6FEA5FEC"/>
    <w:rsid w:val="70053C37"/>
    <w:rsid w:val="700C1818"/>
    <w:rsid w:val="70101CF5"/>
    <w:rsid w:val="706C6072"/>
    <w:rsid w:val="70765E7B"/>
    <w:rsid w:val="7078605E"/>
    <w:rsid w:val="709F1B07"/>
    <w:rsid w:val="70AE779B"/>
    <w:rsid w:val="70C43ED7"/>
    <w:rsid w:val="70FC0CA4"/>
    <w:rsid w:val="70FC6218"/>
    <w:rsid w:val="718115B8"/>
    <w:rsid w:val="71860C3E"/>
    <w:rsid w:val="71A42834"/>
    <w:rsid w:val="71B57E4D"/>
    <w:rsid w:val="71C72756"/>
    <w:rsid w:val="720A41A0"/>
    <w:rsid w:val="723565D8"/>
    <w:rsid w:val="72865EAD"/>
    <w:rsid w:val="72E65EC0"/>
    <w:rsid w:val="72FB2F3B"/>
    <w:rsid w:val="737F2140"/>
    <w:rsid w:val="738B6B58"/>
    <w:rsid w:val="73E95EE0"/>
    <w:rsid w:val="73EB19AB"/>
    <w:rsid w:val="73F7ED0F"/>
    <w:rsid w:val="74326CC9"/>
    <w:rsid w:val="7437542F"/>
    <w:rsid w:val="7469404C"/>
    <w:rsid w:val="747543F8"/>
    <w:rsid w:val="74A226B9"/>
    <w:rsid w:val="74D858E4"/>
    <w:rsid w:val="74E35751"/>
    <w:rsid w:val="74E507D6"/>
    <w:rsid w:val="750D63A3"/>
    <w:rsid w:val="751D75AF"/>
    <w:rsid w:val="754C524C"/>
    <w:rsid w:val="75515D6C"/>
    <w:rsid w:val="7595214B"/>
    <w:rsid w:val="75BD51E6"/>
    <w:rsid w:val="75CE41C2"/>
    <w:rsid w:val="75E20238"/>
    <w:rsid w:val="75FDDCAA"/>
    <w:rsid w:val="76403F8C"/>
    <w:rsid w:val="766B3C56"/>
    <w:rsid w:val="76774AE8"/>
    <w:rsid w:val="76834C69"/>
    <w:rsid w:val="76C87780"/>
    <w:rsid w:val="7707197C"/>
    <w:rsid w:val="773E550E"/>
    <w:rsid w:val="77D62237"/>
    <w:rsid w:val="77FF1284"/>
    <w:rsid w:val="780C272B"/>
    <w:rsid w:val="781C5F18"/>
    <w:rsid w:val="784854B2"/>
    <w:rsid w:val="7876042B"/>
    <w:rsid w:val="78D4799B"/>
    <w:rsid w:val="792D6148"/>
    <w:rsid w:val="794E3AEE"/>
    <w:rsid w:val="795F1AEF"/>
    <w:rsid w:val="79B03069"/>
    <w:rsid w:val="79B139ED"/>
    <w:rsid w:val="79E620E4"/>
    <w:rsid w:val="79F70221"/>
    <w:rsid w:val="7A3E2949"/>
    <w:rsid w:val="7A407905"/>
    <w:rsid w:val="7A8454A9"/>
    <w:rsid w:val="7AE8125E"/>
    <w:rsid w:val="7AEFA245"/>
    <w:rsid w:val="7AFB9F56"/>
    <w:rsid w:val="7B0B76F0"/>
    <w:rsid w:val="7B3B9BF2"/>
    <w:rsid w:val="7B9F49BD"/>
    <w:rsid w:val="7BB30992"/>
    <w:rsid w:val="7BB828E6"/>
    <w:rsid w:val="7BBC2A4C"/>
    <w:rsid w:val="7BBF02EB"/>
    <w:rsid w:val="7BD26E14"/>
    <w:rsid w:val="7BFEC4E4"/>
    <w:rsid w:val="7C9E6CBD"/>
    <w:rsid w:val="7CB52C98"/>
    <w:rsid w:val="7CC320E9"/>
    <w:rsid w:val="7CCA75B9"/>
    <w:rsid w:val="7CFF9B94"/>
    <w:rsid w:val="7D35755E"/>
    <w:rsid w:val="7D4412CD"/>
    <w:rsid w:val="7D575785"/>
    <w:rsid w:val="7D6F69C3"/>
    <w:rsid w:val="7D723F46"/>
    <w:rsid w:val="7DA76E17"/>
    <w:rsid w:val="7DB77A70"/>
    <w:rsid w:val="7DDD3FC2"/>
    <w:rsid w:val="7DFD2B11"/>
    <w:rsid w:val="7DFD4FE8"/>
    <w:rsid w:val="7E147974"/>
    <w:rsid w:val="7E2633CC"/>
    <w:rsid w:val="7E341D9E"/>
    <w:rsid w:val="7E5F023D"/>
    <w:rsid w:val="7E7A795E"/>
    <w:rsid w:val="7E7B7074"/>
    <w:rsid w:val="7F245D37"/>
    <w:rsid w:val="7F3C2471"/>
    <w:rsid w:val="7F5C66E0"/>
    <w:rsid w:val="7F68C633"/>
    <w:rsid w:val="7F6E59B7"/>
    <w:rsid w:val="7F760C72"/>
    <w:rsid w:val="7F7F20AC"/>
    <w:rsid w:val="7FBA13FA"/>
    <w:rsid w:val="7FBAEB40"/>
    <w:rsid w:val="7FDDB090"/>
    <w:rsid w:val="7FDE3FBF"/>
    <w:rsid w:val="7FE263C7"/>
    <w:rsid w:val="7FE7349F"/>
    <w:rsid w:val="7FEE3DA4"/>
    <w:rsid w:val="7FF72ED5"/>
    <w:rsid w:val="7FFF3FB3"/>
    <w:rsid w:val="7FFFB222"/>
    <w:rsid w:val="93DD55B8"/>
    <w:rsid w:val="97E7F5DA"/>
    <w:rsid w:val="99B674DD"/>
    <w:rsid w:val="9AD6A1A3"/>
    <w:rsid w:val="9BFF89A5"/>
    <w:rsid w:val="9C7A183A"/>
    <w:rsid w:val="9FDFA0AB"/>
    <w:rsid w:val="9FF7F4BE"/>
    <w:rsid w:val="AAE437EC"/>
    <w:rsid w:val="ABCFC35F"/>
    <w:rsid w:val="ADFBCE22"/>
    <w:rsid w:val="AF3F64BE"/>
    <w:rsid w:val="AFFB2386"/>
    <w:rsid w:val="B3F672AA"/>
    <w:rsid w:val="B7DF3219"/>
    <w:rsid w:val="BCF4A78A"/>
    <w:rsid w:val="BFAF6BDE"/>
    <w:rsid w:val="BFFF03F3"/>
    <w:rsid w:val="BFFF8409"/>
    <w:rsid w:val="C9DF9A2C"/>
    <w:rsid w:val="CF7FA917"/>
    <w:rsid w:val="CFBDBF03"/>
    <w:rsid w:val="D3A9C233"/>
    <w:rsid w:val="DBAAB5B0"/>
    <w:rsid w:val="DBFF92CC"/>
    <w:rsid w:val="DCA75149"/>
    <w:rsid w:val="DDC7B04A"/>
    <w:rsid w:val="DF4A1D45"/>
    <w:rsid w:val="DFB73FA3"/>
    <w:rsid w:val="EAFB3B1C"/>
    <w:rsid w:val="EAFEDDDF"/>
    <w:rsid w:val="EB2DB3EF"/>
    <w:rsid w:val="EDDFB1AE"/>
    <w:rsid w:val="EDEF3083"/>
    <w:rsid w:val="EFB74886"/>
    <w:rsid w:val="EFF462CA"/>
    <w:rsid w:val="F297B0B3"/>
    <w:rsid w:val="F3BF6AD5"/>
    <w:rsid w:val="F3F38B81"/>
    <w:rsid w:val="F5A1A79B"/>
    <w:rsid w:val="F5BD9026"/>
    <w:rsid w:val="F5FF2AD6"/>
    <w:rsid w:val="F7B42CD8"/>
    <w:rsid w:val="F7FF1597"/>
    <w:rsid w:val="FB7714B5"/>
    <w:rsid w:val="FB9F4658"/>
    <w:rsid w:val="FBFE5B55"/>
    <w:rsid w:val="FDBF4381"/>
    <w:rsid w:val="FDD56D7D"/>
    <w:rsid w:val="FDDF1A85"/>
    <w:rsid w:val="FDF7EFE3"/>
    <w:rsid w:val="FE3D3ADC"/>
    <w:rsid w:val="FEDBEEEC"/>
    <w:rsid w:val="FEF7A3A5"/>
    <w:rsid w:val="FF532F97"/>
    <w:rsid w:val="FF5729E6"/>
    <w:rsid w:val="FF635CEA"/>
    <w:rsid w:val="FF7B46CC"/>
    <w:rsid w:val="FFEB9F2D"/>
    <w:rsid w:val="FFFF91B4"/>
    <w:rsid w:val="FFFFD1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/>
      <w:ind w:firstLine="945"/>
      <w:outlineLvl w:val="0"/>
    </w:pPr>
    <w:rPr>
      <w:b/>
      <w:sz w:val="24"/>
    </w:rPr>
  </w:style>
  <w:style w:type="paragraph" w:styleId="3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6"/>
    <w:qFormat/>
    <w:uiPriority w:val="0"/>
    <w:rPr>
      <w:rFonts w:ascii="宋体"/>
      <w:sz w:val="18"/>
      <w:szCs w:val="18"/>
      <w:lang w:val="zh-CN"/>
    </w:r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Body Text"/>
    <w:basedOn w:val="1"/>
    <w:qFormat/>
    <w:uiPriority w:val="0"/>
    <w:rPr>
      <w:rFonts w:ascii="仿宋_GB2312" w:hAnsi="宋体" w:eastAsia="仿宋_GB2312"/>
      <w:sz w:val="28"/>
    </w:rPr>
  </w:style>
  <w:style w:type="paragraph" w:styleId="7">
    <w:name w:val="Body Text Indent"/>
    <w:basedOn w:val="1"/>
    <w:link w:val="43"/>
    <w:qFormat/>
    <w:uiPriority w:val="0"/>
    <w:pPr>
      <w:ind w:firstLine="640" w:firstLineChars="200"/>
    </w:pPr>
    <w:rPr>
      <w:rFonts w:ascii="仿宋_GB2312" w:eastAsia="仿宋_GB2312"/>
      <w:bCs/>
      <w:sz w:val="32"/>
      <w:lang w:val="zh-CN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link w:val="42"/>
    <w:qFormat/>
    <w:uiPriority w:val="0"/>
    <w:rPr>
      <w:rFonts w:ascii="宋体" w:hAnsi="Courier New"/>
      <w:szCs w:val="20"/>
      <w:lang w:val="zh-CN"/>
    </w:rPr>
  </w:style>
  <w:style w:type="paragraph" w:styleId="10">
    <w:name w:val="Date"/>
    <w:basedOn w:val="1"/>
    <w:next w:val="1"/>
    <w:qFormat/>
    <w:uiPriority w:val="0"/>
    <w:pPr>
      <w:ind w:left="100" w:leftChars="2500"/>
    </w:pPr>
    <w:rPr>
      <w:rFonts w:ascii="宋体" w:hAnsi="宋体"/>
      <w:b/>
      <w:bCs/>
      <w:color w:val="000000"/>
      <w:sz w:val="72"/>
    </w:rPr>
  </w:style>
  <w:style w:type="paragraph" w:styleId="11">
    <w:name w:val="Body Text Indent 2"/>
    <w:basedOn w:val="1"/>
    <w:qFormat/>
    <w:uiPriority w:val="0"/>
    <w:pPr>
      <w:ind w:firstLine="640" w:firstLineChars="200"/>
    </w:pPr>
    <w:rPr>
      <w:rFonts w:ascii="仿宋_GB2312" w:eastAsia="仿宋_GB2312"/>
      <w:color w:val="FF0000"/>
      <w:sz w:val="32"/>
    </w:rPr>
  </w:style>
  <w:style w:type="paragraph" w:styleId="12">
    <w:name w:val="Balloon Text"/>
    <w:basedOn w:val="1"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4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0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7">
    <w:name w:val="Body Text Indent 3"/>
    <w:basedOn w:val="1"/>
    <w:qFormat/>
    <w:uiPriority w:val="0"/>
    <w:pPr>
      <w:ind w:firstLine="643" w:firstLineChars="200"/>
    </w:pPr>
    <w:rPr>
      <w:rFonts w:ascii="仿宋_GB2312" w:eastAsia="仿宋_GB2312"/>
      <w:b/>
      <w:bCs/>
      <w:sz w:val="3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Body Text 2"/>
    <w:basedOn w:val="1"/>
    <w:qFormat/>
    <w:uiPriority w:val="0"/>
    <w:pPr>
      <w:spacing w:line="440" w:lineRule="exact"/>
    </w:pPr>
    <w:rPr>
      <w:rFonts w:ascii="仿宋_GB2312" w:hAnsi="宋体" w:eastAsia="仿宋_GB2312"/>
      <w:color w:val="000000"/>
      <w:sz w:val="28"/>
    </w:r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5"/>
    <w:next w:val="5"/>
    <w:semiHidden/>
    <w:qFormat/>
    <w:uiPriority w:val="0"/>
    <w:rPr>
      <w:b/>
      <w:bCs/>
    </w:rPr>
  </w:style>
  <w:style w:type="table" w:styleId="24">
    <w:name w:val="Table Grid"/>
    <w:basedOn w:val="23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page number"/>
    <w:basedOn w:val="25"/>
    <w:qFormat/>
    <w:uiPriority w:val="0"/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HTML Code"/>
    <w:basedOn w:val="25"/>
    <w:semiHidden/>
    <w:unhideWhenUsed/>
    <w:qFormat/>
    <w:uiPriority w:val="0"/>
    <w:rPr>
      <w:rFonts w:ascii="Courier New" w:hAnsi="Courier New"/>
      <w:sz w:val="20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character" w:styleId="31">
    <w:name w:val="footnote reference"/>
    <w:semiHidden/>
    <w:qFormat/>
    <w:uiPriority w:val="0"/>
    <w:rPr>
      <w:vertAlign w:val="superscript"/>
    </w:rPr>
  </w:style>
  <w:style w:type="character" w:customStyle="1" w:styleId="32">
    <w:name w:val="unnamed1"/>
    <w:basedOn w:val="25"/>
    <w:qFormat/>
    <w:uiPriority w:val="0"/>
  </w:style>
  <w:style w:type="character" w:customStyle="1" w:styleId="33">
    <w:name w:val="unnamed11"/>
    <w:basedOn w:val="25"/>
    <w:qFormat/>
    <w:uiPriority w:val="0"/>
  </w:style>
  <w:style w:type="paragraph" w:customStyle="1" w:styleId="34">
    <w:name w:val="f-body"/>
    <w:basedOn w:val="1"/>
    <w:qFormat/>
    <w:uiPriority w:val="0"/>
    <w:pPr>
      <w:widowControl/>
      <w:spacing w:before="96" w:after="96"/>
      <w:jc w:val="left"/>
    </w:pPr>
    <w:rPr>
      <w:rFonts w:ascii="宋体" w:hAnsi="宋体"/>
      <w:color w:val="070088"/>
      <w:kern w:val="0"/>
      <w:sz w:val="22"/>
      <w:szCs w:val="22"/>
    </w:rPr>
  </w:style>
  <w:style w:type="character" w:customStyle="1" w:styleId="35">
    <w:name w:val="style41"/>
    <w:qFormat/>
    <w:uiPriority w:val="0"/>
    <w:rPr>
      <w:color w:val="FF0000"/>
    </w:rPr>
  </w:style>
  <w:style w:type="character" w:customStyle="1" w:styleId="36">
    <w:name w:val="文档结构图 Char"/>
    <w:link w:val="4"/>
    <w:qFormat/>
    <w:uiPriority w:val="0"/>
    <w:rPr>
      <w:rFonts w:ascii="宋体"/>
      <w:kern w:val="2"/>
      <w:sz w:val="18"/>
      <w:szCs w:val="18"/>
    </w:rPr>
  </w:style>
  <w:style w:type="paragraph" w:customStyle="1" w:styleId="37">
    <w:name w:val="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38">
    <w:name w:val="yiv1411095706s1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9">
    <w:name w:val="yiv1411095706s16"/>
    <w:basedOn w:val="25"/>
    <w:qFormat/>
    <w:uiPriority w:val="0"/>
  </w:style>
  <w:style w:type="character" w:customStyle="1" w:styleId="40">
    <w:name w:val="yiv1411095706s3"/>
    <w:basedOn w:val="25"/>
    <w:qFormat/>
    <w:uiPriority w:val="0"/>
  </w:style>
  <w:style w:type="character" w:customStyle="1" w:styleId="41">
    <w:name w:val="标题 3 Char"/>
    <w:link w:val="3"/>
    <w:semiHidden/>
    <w:qFormat/>
    <w:uiPriority w:val="0"/>
    <w:rPr>
      <w:b/>
      <w:bCs/>
      <w:kern w:val="2"/>
      <w:sz w:val="32"/>
      <w:szCs w:val="32"/>
    </w:rPr>
  </w:style>
  <w:style w:type="character" w:customStyle="1" w:styleId="42">
    <w:name w:val="纯文本 Char"/>
    <w:link w:val="9"/>
    <w:qFormat/>
    <w:uiPriority w:val="0"/>
    <w:rPr>
      <w:rFonts w:ascii="宋体" w:hAnsi="Courier New"/>
      <w:kern w:val="2"/>
      <w:sz w:val="21"/>
    </w:rPr>
  </w:style>
  <w:style w:type="character" w:customStyle="1" w:styleId="43">
    <w:name w:val="正文文本缩进 Char"/>
    <w:link w:val="7"/>
    <w:qFormat/>
    <w:uiPriority w:val="0"/>
    <w:rPr>
      <w:rFonts w:ascii="仿宋_GB2312" w:eastAsia="仿宋_GB2312"/>
      <w:bCs/>
      <w:kern w:val="2"/>
      <w:sz w:val="32"/>
      <w:szCs w:val="24"/>
    </w:rPr>
  </w:style>
  <w:style w:type="paragraph" w:customStyle="1" w:styleId="44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5">
    <w:name w:val="页脚 Char"/>
    <w:basedOn w:val="25"/>
    <w:link w:val="13"/>
    <w:qFormat/>
    <w:uiPriority w:val="99"/>
    <w:rPr>
      <w:kern w:val="2"/>
      <w:sz w:val="18"/>
      <w:szCs w:val="18"/>
    </w:rPr>
  </w:style>
  <w:style w:type="paragraph" w:customStyle="1" w:styleId="46">
    <w:name w:val="TOC 标题1"/>
    <w:basedOn w:val="2"/>
    <w:next w:val="1"/>
    <w:unhideWhenUsed/>
    <w:qFormat/>
    <w:uiPriority w:val="39"/>
    <w:pPr>
      <w:keepLines/>
      <w:widowControl/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47">
    <w:name w:val="修订2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8">
    <w:name w:val="TOC 标题2"/>
    <w:basedOn w:val="2"/>
    <w:next w:val="1"/>
    <w:unhideWhenUsed/>
    <w:qFormat/>
    <w:uiPriority w:val="39"/>
    <w:pPr>
      <w:keepLines/>
      <w:widowControl/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49">
    <w:name w:val="fontstyle01"/>
    <w:basedOn w:val="25"/>
    <w:qFormat/>
    <w:uiPriority w:val="0"/>
    <w:rPr>
      <w:rFonts w:hint="eastAsia" w:ascii="仿宋_GB2312" w:eastAsia="仿宋_GB2312"/>
      <w:color w:val="000000"/>
      <w:sz w:val="32"/>
      <w:szCs w:val="32"/>
    </w:rPr>
  </w:style>
  <w:style w:type="character" w:customStyle="1" w:styleId="50">
    <w:name w:val="fontstyle21"/>
    <w:basedOn w:val="25"/>
    <w:qFormat/>
    <w:uiPriority w:val="0"/>
    <w:rPr>
      <w:rFonts w:hint="eastAsia" w:ascii="楷体_GB2312" w:eastAsia="楷体_GB2312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ncet</Company>
  <Pages>8</Pages>
  <Words>2403</Words>
  <Characters>2987</Characters>
  <Lines>13</Lines>
  <Paragraphs>3</Paragraphs>
  <TotalTime>31</TotalTime>
  <ScaleCrop>false</ScaleCrop>
  <LinksUpToDate>false</LinksUpToDate>
  <CharactersWithSpaces>11912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2019-12-26T01:43:00Z</dcterms:created>
  <dc:creator>cloudy</dc:creator>
  <cp:lastModifiedBy>user</cp:lastModifiedBy>
  <cp:lastPrinted>2019-11-25T07:16:00Z</cp:lastPrinted>
  <dcterms:modified xsi:type="dcterms:W3CDTF">2023-03-10T02:43:24Z</dcterms:modified>
  <dc:title>活动指南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61CAB7051D1B4F9CB583613C00A93E5F</vt:lpwstr>
  </property>
</Properties>
</file>